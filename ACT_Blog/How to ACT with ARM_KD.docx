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B801" w14:textId="2D1A535F" w:rsidR="00F15FCF" w:rsidRDefault="006A0DBD" w:rsidP="006A0DBD">
      <w:pPr>
        <w:pStyle w:val="Heading1"/>
      </w:pPr>
      <w:r>
        <w:t>How to ACT with ARM’s Data Quality Information!</w:t>
      </w:r>
    </w:p>
    <w:p w14:paraId="65FD3781" w14:textId="3E474174" w:rsidR="006A0DBD" w:rsidRDefault="006A0DBD" w:rsidP="006A0DBD"/>
    <w:p w14:paraId="6DE43110" w14:textId="6CCD9405" w:rsidR="0091141F" w:rsidRDefault="006A0DBD" w:rsidP="00D16839">
      <w:pPr>
        <w:spacing w:line="276" w:lineRule="auto"/>
        <w:rPr>
          <w:ins w:id="0" w:author="Dorsey, Kathryn S" w:date="2021-05-17T18:37:00Z"/>
        </w:rPr>
      </w:pPr>
      <w:r>
        <w:t xml:space="preserve">Data </w:t>
      </w:r>
      <w:ins w:id="1" w:author="Dorsey, Kathryn S" w:date="2021-05-17T11:50:00Z">
        <w:r w:rsidR="00D16839">
          <w:t>q</w:t>
        </w:r>
      </w:ins>
      <w:del w:id="2" w:author="Dorsey, Kathryn S" w:date="2021-05-17T11:50:00Z">
        <w:r w:rsidDel="00D16839">
          <w:delText>Q</w:delText>
        </w:r>
      </w:del>
      <w:r>
        <w:t xml:space="preserve">uality (DQ) information can be found in different places and formats as explained on ARM’s </w:t>
      </w:r>
      <w:r w:rsidR="00C4302D">
        <w:fldChar w:fldCharType="begin"/>
      </w:r>
      <w:r w:rsidR="00C4302D">
        <w:instrText xml:space="preserve"> HYPERLINK "https://arm.gov/data/data-quality-program" </w:instrText>
      </w:r>
      <w:r w:rsidR="00C4302D">
        <w:fldChar w:fldCharType="separate"/>
      </w:r>
      <w:r w:rsidRPr="006A0DBD">
        <w:rPr>
          <w:rStyle w:val="Hyperlink"/>
        </w:rPr>
        <w:t xml:space="preserve">Understanding Data Quality </w:t>
      </w:r>
      <w:ins w:id="3" w:author="Dorsey, Kathryn S" w:date="2021-05-17T11:51:00Z">
        <w:r w:rsidR="00D16839">
          <w:rPr>
            <w:rStyle w:val="Hyperlink"/>
          </w:rPr>
          <w:t>w</w:t>
        </w:r>
      </w:ins>
      <w:del w:id="4" w:author="Dorsey, Kathryn S" w:date="2021-05-17T11:51:00Z">
        <w:r w:rsidRPr="006A0DBD" w:rsidDel="00D16839">
          <w:rPr>
            <w:rStyle w:val="Hyperlink"/>
          </w:rPr>
          <w:delText>W</w:delText>
        </w:r>
      </w:del>
      <w:r w:rsidRPr="006A0DBD">
        <w:rPr>
          <w:rStyle w:val="Hyperlink"/>
        </w:rPr>
        <w:t>eb</w:t>
      </w:r>
      <w:ins w:id="5" w:author="Dorsey, Kathryn S" w:date="2021-05-17T11:51:00Z">
        <w:r w:rsidR="00D16839">
          <w:rPr>
            <w:rStyle w:val="Hyperlink"/>
          </w:rPr>
          <w:t xml:space="preserve"> </w:t>
        </w:r>
      </w:ins>
      <w:r w:rsidRPr="006A0DBD">
        <w:rPr>
          <w:rStyle w:val="Hyperlink"/>
        </w:rPr>
        <w:t>page</w:t>
      </w:r>
      <w:r w:rsidR="00C4302D">
        <w:rPr>
          <w:rStyle w:val="Hyperlink"/>
        </w:rPr>
        <w:fldChar w:fldCharType="end"/>
      </w:r>
      <w:r>
        <w:t xml:space="preserve">. </w:t>
      </w:r>
      <w:del w:id="6" w:author="Dorsey, Kathryn S" w:date="2021-05-17T12:04:00Z">
        <w:r w:rsidDel="00244166">
          <w:delText xml:space="preserve"> </w:delText>
        </w:r>
      </w:del>
      <w:r w:rsidR="008C5E22">
        <w:t>Many</w:t>
      </w:r>
      <w:r>
        <w:t xml:space="preserve"> embedded </w:t>
      </w:r>
      <w:ins w:id="7" w:author="Dorsey, Kathryn S" w:date="2021-05-17T18:36:00Z">
        <w:r w:rsidR="000B2B79">
          <w:t>quality control</w:t>
        </w:r>
      </w:ins>
      <w:ins w:id="8" w:author="Dorsey, Kathryn S" w:date="2021-05-17T18:37:00Z">
        <w:r w:rsidR="0091141F">
          <w:t xml:space="preserve"> </w:t>
        </w:r>
      </w:ins>
      <w:ins w:id="9" w:author="Dorsey, Kathryn S" w:date="2021-05-17T18:36:00Z">
        <w:r w:rsidR="000B2B79">
          <w:t>(</w:t>
        </w:r>
      </w:ins>
      <w:r>
        <w:t>QC</w:t>
      </w:r>
      <w:ins w:id="10" w:author="Dorsey, Kathryn S" w:date="2021-05-17T18:36:00Z">
        <w:r w:rsidR="000B2B79">
          <w:t>)</w:t>
        </w:r>
      </w:ins>
      <w:r>
        <w:t xml:space="preserve"> variables in ARM’s data products are bit-packed, which means that multiple tests can be flagged at the same time. </w:t>
      </w:r>
      <w:del w:id="11" w:author="Dorsey, Kathryn S" w:date="2021-05-17T12:04:00Z">
        <w:r w:rsidDel="00244166">
          <w:delText xml:space="preserve"> Additionally</w:delText>
        </w:r>
      </w:del>
      <w:ins w:id="12" w:author="Dorsey, Kathryn S" w:date="2021-05-17T12:04:00Z">
        <w:r w:rsidR="00244166">
          <w:t>In addition</w:t>
        </w:r>
      </w:ins>
      <w:r>
        <w:t>, if problems are discovered with the data</w:t>
      </w:r>
      <w:ins w:id="13" w:author="Dorsey, Kathryn S" w:date="2021-05-17T11:51:00Z">
        <w:r w:rsidR="00D16839">
          <w:t>,</w:t>
        </w:r>
      </w:ins>
      <w:r>
        <w:t xml:space="preserve"> </w:t>
      </w:r>
      <w:r w:rsidR="002C2748">
        <w:t xml:space="preserve">a Data Quality Report (DQR) is created to alert data users. </w:t>
      </w:r>
      <w:del w:id="14" w:author="Dorsey, Kathryn S" w:date="2021-05-17T11:51:00Z">
        <w:r w:rsidR="002C2748" w:rsidDel="00D16839">
          <w:delText xml:space="preserve"> </w:delText>
        </w:r>
      </w:del>
      <w:r w:rsidR="002C2748">
        <w:t>These DQRs are visible through Data Discovery, included with data orders, and available through a web</w:t>
      </w:r>
      <w:ins w:id="15" w:author="Dorsey, Kathryn S" w:date="2021-05-17T11:51:00Z">
        <w:r w:rsidR="00D16839">
          <w:t xml:space="preserve"> </w:t>
        </w:r>
      </w:ins>
      <w:r w:rsidR="002C2748">
        <w:t xml:space="preserve">service. </w:t>
      </w:r>
    </w:p>
    <w:p w14:paraId="5BFDC430" w14:textId="77777777" w:rsidR="0091141F" w:rsidRDefault="0091141F" w:rsidP="00D16839">
      <w:pPr>
        <w:spacing w:line="276" w:lineRule="auto"/>
        <w:rPr>
          <w:ins w:id="16" w:author="Dorsey, Kathryn S" w:date="2021-05-17T18:37:00Z"/>
        </w:rPr>
      </w:pPr>
    </w:p>
    <w:p w14:paraId="5BE0CF7C" w14:textId="5BB5B2F5" w:rsidR="002C2748" w:rsidRDefault="002C2748" w:rsidP="00D16839">
      <w:pPr>
        <w:spacing w:line="276" w:lineRule="auto"/>
      </w:pPr>
      <w:del w:id="17" w:author="Dorsey, Kathryn S" w:date="2021-05-17T11:51:00Z">
        <w:r w:rsidDel="00D16839">
          <w:delText xml:space="preserve"> </w:delText>
        </w:r>
      </w:del>
      <w:r>
        <w:t xml:space="preserve">This all sounds </w:t>
      </w:r>
      <w:r w:rsidR="008C5E22">
        <w:t>great,</w:t>
      </w:r>
      <w:r>
        <w:t xml:space="preserve"> but it can also become overwhelming very quickly when starting to work and visualize this information! </w:t>
      </w:r>
      <w:del w:id="18" w:author="Dorsey, Kathryn S" w:date="2021-05-17T11:51:00Z">
        <w:r w:rsidDel="00D16839">
          <w:delText xml:space="preserve"> </w:delText>
        </w:r>
      </w:del>
      <w:r w:rsidRPr="00F25887">
        <w:t xml:space="preserve">That’s where the </w:t>
      </w:r>
      <w:hyperlink r:id="rId4" w:history="1">
        <w:r w:rsidRPr="00F25887">
          <w:rPr>
            <w:rStyle w:val="Hyperlink"/>
          </w:rPr>
          <w:t>Atmospheric data Community Toolkit (ACT)</w:t>
        </w:r>
      </w:hyperlink>
      <w:r>
        <w:t xml:space="preserve"> can </w:t>
      </w:r>
      <w:r w:rsidR="00F25887">
        <w:t>help</w:t>
      </w:r>
      <w:r>
        <w:t>!</w:t>
      </w:r>
      <w:ins w:id="19" w:author="Dorsey, Kathryn S" w:date="2021-05-17T18:38:00Z">
        <w:r w:rsidR="001744F7">
          <w:t xml:space="preserve"> </w:t>
        </w:r>
        <w:commentRangeStart w:id="20"/>
        <w:r w:rsidR="003D6944">
          <w:t>ACT</w:t>
        </w:r>
        <w:r w:rsidR="001744F7">
          <w:t xml:space="preserve"> </w:t>
        </w:r>
      </w:ins>
      <w:ins w:id="21" w:author="Dorsey, Kathryn S" w:date="2021-05-17T18:39:00Z">
        <w:r w:rsidR="003D6944">
          <w:t xml:space="preserve">is an open-source library that </w:t>
        </w:r>
      </w:ins>
      <w:ins w:id="22" w:author="Dorsey, Kathryn S" w:date="2021-05-17T18:38:00Z">
        <w:r w:rsidR="001744F7">
          <w:t xml:space="preserve">provides </w:t>
        </w:r>
      </w:ins>
      <w:ins w:id="23" w:author="Dorsey, Kathryn S" w:date="2021-05-17T18:39:00Z">
        <w:r w:rsidR="003D6944">
          <w:fldChar w:fldCharType="begin"/>
        </w:r>
        <w:r w:rsidR="003D6944">
          <w:instrText xml:space="preserve"> HYPERLINK "https://arm.gov/news/facility/post/60936" </w:instrText>
        </w:r>
        <w:r w:rsidR="003D6944">
          <w:fldChar w:fldCharType="separate"/>
        </w:r>
        <w:r w:rsidR="001744F7" w:rsidRPr="003D6944">
          <w:rPr>
            <w:rStyle w:val="Hyperlink"/>
          </w:rPr>
          <w:t xml:space="preserve">code for all parts of the data </w:t>
        </w:r>
        <w:del w:id="24" w:author="Theisen, Adam K" w:date="2021-05-18T07:09:00Z">
          <w:r w:rsidR="001744F7" w:rsidRPr="003D6944" w:rsidDel="001819CD">
            <w:rPr>
              <w:rStyle w:val="Hyperlink"/>
            </w:rPr>
            <w:delText>processing</w:delText>
          </w:r>
        </w:del>
      </w:ins>
      <w:ins w:id="25" w:author="Theisen, Adam K" w:date="2021-05-18T07:09:00Z">
        <w:r w:rsidR="001819CD">
          <w:rPr>
            <w:rStyle w:val="Hyperlink"/>
          </w:rPr>
          <w:t>exploration</w:t>
        </w:r>
      </w:ins>
      <w:ins w:id="26" w:author="Dorsey, Kathryn S" w:date="2021-05-17T18:39:00Z">
        <w:r w:rsidR="001744F7" w:rsidRPr="003D6944">
          <w:rPr>
            <w:rStyle w:val="Hyperlink"/>
          </w:rPr>
          <w:t xml:space="preserve"> life cycl</w:t>
        </w:r>
        <w:r w:rsidR="003D6944" w:rsidRPr="003D6944">
          <w:rPr>
            <w:rStyle w:val="Hyperlink"/>
          </w:rPr>
          <w:t>e</w:t>
        </w:r>
        <w:r w:rsidR="003D6944">
          <w:fldChar w:fldCharType="end"/>
        </w:r>
      </w:ins>
      <w:ins w:id="27" w:author="Dorsey, Kathryn S" w:date="2021-05-17T18:38:00Z">
        <w:r w:rsidR="001744F7">
          <w:t xml:space="preserve">. </w:t>
        </w:r>
      </w:ins>
      <w:commentRangeEnd w:id="20"/>
      <w:ins w:id="28" w:author="Dorsey, Kathryn S" w:date="2021-05-17T19:22:00Z">
        <w:r w:rsidR="00647962">
          <w:rPr>
            <w:rStyle w:val="CommentReference"/>
          </w:rPr>
          <w:commentReference w:id="20"/>
        </w:r>
      </w:ins>
    </w:p>
    <w:p w14:paraId="218B1162" w14:textId="6F26AF9F" w:rsidR="00F25887" w:rsidRDefault="00F25887" w:rsidP="00D16839">
      <w:pPr>
        <w:spacing w:line="276" w:lineRule="auto"/>
      </w:pPr>
    </w:p>
    <w:p w14:paraId="039F6895" w14:textId="6D301FD0" w:rsidR="00EB446C" w:rsidRDefault="00980026" w:rsidP="00D16839">
      <w:pPr>
        <w:spacing w:line="276" w:lineRule="auto"/>
        <w:rPr>
          <w:ins w:id="29" w:author="Dorsey, Kathryn S" w:date="2021-05-17T12:05:00Z"/>
        </w:rPr>
      </w:pPr>
      <w:r>
        <w:t xml:space="preserve">For this example, </w:t>
      </w:r>
      <w:r w:rsidR="00545D8B">
        <w:t>we</w:t>
      </w:r>
      <w:r>
        <w:t xml:space="preserve">’ll </w:t>
      </w:r>
      <w:del w:id="30" w:author="Dorsey, Kathryn S" w:date="2021-05-17T12:12:00Z">
        <w:r w:rsidDel="00BE10E3">
          <w:delText>be using</w:delText>
        </w:r>
      </w:del>
      <w:ins w:id="31" w:author="Dorsey, Kathryn S" w:date="2021-05-17T12:12:00Z">
        <w:r w:rsidR="00BE10E3">
          <w:t>use</w:t>
        </w:r>
      </w:ins>
      <w:r>
        <w:t xml:space="preserve"> data from the </w:t>
      </w:r>
      <w:commentRangeStart w:id="32"/>
      <w:commentRangeStart w:id="33"/>
      <w:r>
        <w:t>newly upgraded</w:t>
      </w:r>
      <w:commentRangeEnd w:id="32"/>
      <w:r w:rsidR="00212207">
        <w:rPr>
          <w:rStyle w:val="CommentReference"/>
        </w:rPr>
        <w:commentReference w:id="32"/>
      </w:r>
      <w:commentRangeEnd w:id="33"/>
      <w:r w:rsidR="001819CD">
        <w:rPr>
          <w:rStyle w:val="CommentReference"/>
        </w:rPr>
        <w:commentReference w:id="33"/>
      </w:r>
      <w:r>
        <w:t xml:space="preserve"> </w:t>
      </w:r>
      <w:ins w:id="34" w:author="Dorsey, Kathryn S" w:date="2021-05-17T11:51:00Z">
        <w:r w:rsidR="00D16839">
          <w:t xml:space="preserve">multifilter rotating </w:t>
        </w:r>
        <w:proofErr w:type="spellStart"/>
        <w:r w:rsidR="00D16839">
          <w:t>shadowband</w:t>
        </w:r>
        <w:proofErr w:type="spellEnd"/>
        <w:r w:rsidR="00D16839">
          <w:t xml:space="preserve"> radiometer</w:t>
        </w:r>
      </w:ins>
      <w:ins w:id="35" w:author="Dorsey, Kathryn S" w:date="2021-05-17T18:35:00Z">
        <w:r w:rsidR="00212207">
          <w:t xml:space="preserve">, which </w:t>
        </w:r>
      </w:ins>
      <w:del w:id="36" w:author="Dorsey, Kathryn S" w:date="2021-05-17T18:35:00Z">
        <w:r w:rsidDel="00212207">
          <w:delText xml:space="preserve">MFRSR </w:delText>
        </w:r>
      </w:del>
      <w:del w:id="37" w:author="Dorsey, Kathryn S" w:date="2021-05-17T11:52:00Z">
        <w:r w:rsidDel="00D16839">
          <w:delText>(</w:delText>
        </w:r>
      </w:del>
      <w:r>
        <w:t xml:space="preserve">includes </w:t>
      </w:r>
      <w:ins w:id="38" w:author="Dorsey, Kathryn S" w:date="2021-05-17T18:35:00Z">
        <w:r w:rsidR="00212207">
          <w:t xml:space="preserve">a </w:t>
        </w:r>
      </w:ins>
      <w:r>
        <w:t>new 1625 nm channel</w:t>
      </w:r>
      <w:ins w:id="39" w:author="Dorsey, Kathryn S" w:date="2021-05-17T18:35:00Z">
        <w:r w:rsidR="00212207">
          <w:t xml:space="preserve">, </w:t>
        </w:r>
      </w:ins>
      <w:del w:id="40" w:author="Dorsey, Kathryn S" w:date="2021-05-17T18:35:00Z">
        <w:r w:rsidDel="00212207">
          <w:delText xml:space="preserve">) </w:delText>
        </w:r>
      </w:del>
      <w:r>
        <w:t xml:space="preserve">at </w:t>
      </w:r>
      <w:ins w:id="41" w:author="Dorsey, Kathryn S" w:date="2021-05-17T12:05:00Z">
        <w:r w:rsidR="0087285E">
          <w:t xml:space="preserve">the Southern Great Plains </w:t>
        </w:r>
      </w:ins>
      <w:ins w:id="42" w:author="Dorsey, Kathryn S" w:date="2021-05-17T12:21:00Z">
        <w:r w:rsidR="00362283">
          <w:t>E11 site</w:t>
        </w:r>
      </w:ins>
      <w:ins w:id="43" w:author="Dorsey, Kathryn S" w:date="2021-05-17T18:34:00Z">
        <w:r w:rsidR="003E19AA">
          <w:t xml:space="preserve"> </w:t>
        </w:r>
        <w:r w:rsidR="00212207">
          <w:t xml:space="preserve">near </w:t>
        </w:r>
        <w:r w:rsidR="003E19AA">
          <w:t>Byron, Oklahoma</w:t>
        </w:r>
      </w:ins>
      <w:del w:id="44" w:author="Dorsey, Kathryn S" w:date="2021-05-17T12:21:00Z">
        <w:r w:rsidDel="00362283">
          <w:delText>SGP E11</w:delText>
        </w:r>
      </w:del>
      <w:ins w:id="45" w:author="Dorsey, Kathryn S" w:date="2021-05-17T12:12:00Z">
        <w:r w:rsidR="00996C66">
          <w:t>. S</w:t>
        </w:r>
      </w:ins>
      <w:del w:id="46" w:author="Dorsey, Kathryn S" w:date="2021-05-17T12:12:00Z">
        <w:r w:rsidDel="00996C66">
          <w:delText>, s</w:delText>
        </w:r>
      </w:del>
      <w:r>
        <w:t>pecifically</w:t>
      </w:r>
      <w:ins w:id="47" w:author="Dorsey, Kathryn S" w:date="2021-05-17T18:37:00Z">
        <w:r w:rsidR="0091141F">
          <w:t>,</w:t>
        </w:r>
      </w:ins>
      <w:r>
        <w:t xml:space="preserve"> </w:t>
      </w:r>
      <w:ins w:id="48" w:author="Dorsey, Kathryn S" w:date="2021-05-17T12:12:00Z">
        <w:r w:rsidR="00996C66">
          <w:t>we</w:t>
        </w:r>
      </w:ins>
      <w:ins w:id="49" w:author="Dorsey, Kathryn S" w:date="2021-05-17T12:13:00Z">
        <w:r w:rsidR="00996C66">
          <w:t xml:space="preserve"> will </w:t>
        </w:r>
      </w:ins>
      <w:ins w:id="50" w:author="Dorsey, Kathryn S" w:date="2021-05-17T12:20:00Z">
        <w:r w:rsidR="00084F72">
          <w:t xml:space="preserve">look at </w:t>
        </w:r>
      </w:ins>
      <w:r>
        <w:t xml:space="preserve">the </w:t>
      </w:r>
      <w:ins w:id="51" w:author="Dorsey, Kathryn S" w:date="2021-05-17T11:53:00Z">
        <w:r w:rsidR="00896279">
          <w:t>d</w:t>
        </w:r>
      </w:ins>
      <w:del w:id="52" w:author="Dorsey, Kathryn S" w:date="2021-05-17T11:53:00Z">
        <w:r w:rsidDel="00896279">
          <w:delText>D</w:delText>
        </w:r>
      </w:del>
      <w:r>
        <w:t xml:space="preserve">iffuse </w:t>
      </w:r>
      <w:del w:id="53" w:author="Dorsey, Kathryn S" w:date="2021-05-17T11:53:00Z">
        <w:r w:rsidDel="00896279">
          <w:delText xml:space="preserve">Hemispheric </w:delText>
        </w:r>
      </w:del>
      <w:ins w:id="54" w:author="Dorsey, Kathryn S" w:date="2021-05-17T11:53:00Z">
        <w:r w:rsidR="00896279">
          <w:t xml:space="preserve">hemispheric </w:t>
        </w:r>
      </w:ins>
      <w:del w:id="55" w:author="Dorsey, Kathryn S" w:date="2021-05-17T11:53:00Z">
        <w:r w:rsidDel="00896279">
          <w:delText xml:space="preserve">Narrowband </w:delText>
        </w:r>
      </w:del>
      <w:ins w:id="56" w:author="Dorsey, Kathryn S" w:date="2021-05-17T11:53:00Z">
        <w:r w:rsidR="00896279">
          <w:t xml:space="preserve">narrowband </w:t>
        </w:r>
      </w:ins>
      <w:del w:id="57" w:author="Dorsey, Kathryn S" w:date="2021-05-17T11:53:00Z">
        <w:r w:rsidDel="00896279">
          <w:delText xml:space="preserve">Irradiance </w:delText>
        </w:r>
      </w:del>
      <w:ins w:id="58" w:author="Dorsey, Kathryn S" w:date="2021-05-17T11:53:00Z">
        <w:r w:rsidR="00896279">
          <w:t xml:space="preserve">irradiance </w:t>
        </w:r>
      </w:ins>
      <w:r>
        <w:t>for Filter 4</w:t>
      </w:r>
      <w:ins w:id="59" w:author="Theisen, Adam K" w:date="2021-05-18T07:18:00Z">
        <w:r w:rsidR="001819CD">
          <w:t xml:space="preserve"> (673 nm)</w:t>
        </w:r>
      </w:ins>
      <w:r>
        <w:t>.</w:t>
      </w:r>
      <w:r w:rsidR="001F118C">
        <w:t xml:space="preserve"> </w:t>
      </w:r>
    </w:p>
    <w:p w14:paraId="46F86016" w14:textId="77777777" w:rsidR="00EB446C" w:rsidRDefault="00EB446C" w:rsidP="00D16839">
      <w:pPr>
        <w:spacing w:line="276" w:lineRule="auto"/>
        <w:rPr>
          <w:ins w:id="60" w:author="Dorsey, Kathryn S" w:date="2021-05-17T12:05:00Z"/>
        </w:rPr>
      </w:pPr>
    </w:p>
    <w:p w14:paraId="2CD9C815" w14:textId="0957AAA0" w:rsidR="001F118C" w:rsidRDefault="001F118C" w:rsidP="00D16839">
      <w:pPr>
        <w:spacing w:line="276" w:lineRule="auto"/>
      </w:pPr>
      <w:del w:id="61" w:author="Dorsey, Kathryn S" w:date="2021-05-17T11:52:00Z">
        <w:r w:rsidDel="00943460">
          <w:delText xml:space="preserve"> </w:delText>
        </w:r>
      </w:del>
      <w:r w:rsidR="008150AA">
        <w:t xml:space="preserve">The first thing I do when </w:t>
      </w:r>
      <w:r w:rsidR="00545D8B">
        <w:t>downloading</w:t>
      </w:r>
      <w:r w:rsidR="008150AA">
        <w:t xml:space="preserve"> data through ARM’s </w:t>
      </w:r>
      <w:hyperlink r:id="rId9" w:history="1">
        <w:r w:rsidR="008150AA" w:rsidRPr="008150AA">
          <w:rPr>
            <w:rStyle w:val="Hyperlink"/>
          </w:rPr>
          <w:t>Live Data Web Service</w:t>
        </w:r>
      </w:hyperlink>
      <w:r w:rsidR="008150AA">
        <w:t xml:space="preserve">, using </w:t>
      </w:r>
      <w:hyperlink r:id="rId10" w:anchor="act.discovery.download_data" w:history="1">
        <w:r w:rsidR="008150AA" w:rsidRPr="008150AA">
          <w:rPr>
            <w:rStyle w:val="Hyperlink"/>
          </w:rPr>
          <w:t>this ACT function</w:t>
        </w:r>
      </w:hyperlink>
      <w:r w:rsidR="008150AA">
        <w:t xml:space="preserve"> in the same script, is visualize </w:t>
      </w:r>
      <w:commentRangeStart w:id="62"/>
      <w:commentRangeStart w:id="63"/>
      <w:commentRangeStart w:id="64"/>
      <w:commentRangeStart w:id="65"/>
      <w:r w:rsidR="008150AA">
        <w:t>it</w:t>
      </w:r>
      <w:commentRangeEnd w:id="62"/>
      <w:r w:rsidR="000323EB">
        <w:rPr>
          <w:rStyle w:val="CommentReference"/>
        </w:rPr>
        <w:commentReference w:id="62"/>
      </w:r>
      <w:commentRangeEnd w:id="63"/>
      <w:commentRangeEnd w:id="64"/>
      <w:commentRangeEnd w:id="65"/>
      <w:r w:rsidR="001819CD">
        <w:rPr>
          <w:rStyle w:val="CommentReference"/>
        </w:rPr>
        <w:commentReference w:id="63"/>
      </w:r>
      <w:r w:rsidR="00A12431">
        <w:rPr>
          <w:rStyle w:val="CommentReference"/>
        </w:rPr>
        <w:commentReference w:id="64"/>
      </w:r>
      <w:r w:rsidR="00BC0204">
        <w:rPr>
          <w:rStyle w:val="CommentReference"/>
        </w:rPr>
        <w:commentReference w:id="65"/>
      </w:r>
      <w:r w:rsidR="008150AA">
        <w:t>.</w:t>
      </w:r>
      <w:del w:id="66" w:author="Dorsey, Kathryn S" w:date="2021-05-17T12:04:00Z">
        <w:r w:rsidR="008150AA" w:rsidDel="00244166">
          <w:delText xml:space="preserve"> </w:delText>
        </w:r>
      </w:del>
      <w:r w:rsidR="008150AA">
        <w:t xml:space="preserve"> </w:t>
      </w:r>
      <w:ins w:id="67" w:author="Theisen, Adam K" w:date="2021-05-18T07:18:00Z">
        <w:r w:rsidR="001819CD">
          <w:t xml:space="preserve">  </w:t>
        </w:r>
        <w:r w:rsidR="00BC0204">
          <w:t xml:space="preserve">Note that all times </w:t>
        </w:r>
      </w:ins>
      <w:ins w:id="68" w:author="Theisen, Adam K" w:date="2021-05-18T07:23:00Z">
        <w:r w:rsidR="00BC0204">
          <w:t xml:space="preserve">in these plots </w:t>
        </w:r>
      </w:ins>
      <w:ins w:id="69" w:author="Theisen, Adam K" w:date="2021-05-18T07:18:00Z">
        <w:r w:rsidR="00BC0204">
          <w:t>are in UTC.</w:t>
        </w:r>
      </w:ins>
    </w:p>
    <w:p w14:paraId="605959CC" w14:textId="554400A6" w:rsidR="00980026" w:rsidRDefault="00980026" w:rsidP="00F25887">
      <w:pPr>
        <w:spacing w:line="276" w:lineRule="auto"/>
        <w:jc w:val="both"/>
      </w:pPr>
      <w:r>
        <w:rPr>
          <w:noProof/>
        </w:rPr>
        <w:drawing>
          <wp:inline distT="0" distB="0" distL="0" distR="0" wp14:anchorId="02BFC6FC" wp14:editId="6618834F">
            <wp:extent cx="5943600" cy="355917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72DCB79B" w14:textId="77777777" w:rsidR="00980026" w:rsidRDefault="00980026" w:rsidP="00F25887">
      <w:pPr>
        <w:spacing w:line="276" w:lineRule="auto"/>
        <w:jc w:val="both"/>
      </w:pPr>
    </w:p>
    <w:p w14:paraId="72871CBF" w14:textId="35FD80FD" w:rsidR="00980026" w:rsidRDefault="00980026">
      <w:pPr>
        <w:spacing w:line="276" w:lineRule="auto"/>
        <w:pPrChange w:id="70" w:author="Dorsey, Kathryn S" w:date="2021-05-17T11:52:00Z">
          <w:pPr>
            <w:spacing w:line="276" w:lineRule="auto"/>
            <w:jc w:val="both"/>
          </w:pPr>
        </w:pPrChange>
      </w:pPr>
      <w:r>
        <w:t>As seen in the first plot, there is something interesting going on</w:t>
      </w:r>
      <w:ins w:id="71" w:author="Dorsey, Kathryn S" w:date="2021-05-17T11:53:00Z">
        <w:r w:rsidR="00896279">
          <w:t>,</w:t>
        </w:r>
      </w:ins>
      <w:r>
        <w:t xml:space="preserve"> but how can we explore this more? </w:t>
      </w:r>
      <w:del w:id="72" w:author="Dorsey, Kathryn S" w:date="2021-05-17T11:53:00Z">
        <w:r w:rsidDel="00896279">
          <w:delText xml:space="preserve"> </w:delText>
        </w:r>
      </w:del>
      <w:r>
        <w:t xml:space="preserve">With radiation measurements, it helps to add in a day/night </w:t>
      </w:r>
      <w:commentRangeStart w:id="73"/>
      <w:r>
        <w:t>background</w:t>
      </w:r>
      <w:commentRangeEnd w:id="73"/>
      <w:r w:rsidR="005E0D39">
        <w:rPr>
          <w:rStyle w:val="CommentReference"/>
        </w:rPr>
        <w:commentReference w:id="73"/>
      </w:r>
      <w:ins w:id="74" w:author="Dorsey, Kathryn S" w:date="2021-05-17T11:53:00Z">
        <w:r w:rsidR="00896279">
          <w:t xml:space="preserve">. </w:t>
        </w:r>
      </w:ins>
      <w:ins w:id="75" w:author="Theisen, Adam K" w:date="2021-05-18T07:24:00Z">
        <w:r w:rsidR="00BC0204">
          <w:t>This background is shaded yellow during daylight</w:t>
        </w:r>
      </w:ins>
      <w:ins w:id="76" w:author="Theisen, Adam K" w:date="2021-05-18T07:25:00Z">
        <w:r w:rsidR="00BC0204">
          <w:t xml:space="preserve"> hours </w:t>
        </w:r>
        <w:proofErr w:type="spellStart"/>
        <w:r w:rsidR="00BC0204">
          <w:t>andgrey</w:t>
        </w:r>
        <w:proofErr w:type="spellEnd"/>
        <w:r w:rsidR="00BC0204">
          <w:t xml:space="preserve"> during night with a dashed gold line plotted vertically at solar noon.  </w:t>
        </w:r>
      </w:ins>
      <w:ins w:id="77" w:author="Dorsey, Kathryn S" w:date="2021-05-17T11:53:00Z">
        <w:r w:rsidR="00896279">
          <w:t>W</w:t>
        </w:r>
      </w:ins>
      <w:del w:id="78" w:author="Dorsey, Kathryn S" w:date="2021-05-17T11:53:00Z">
        <w:r w:rsidDel="00896279">
          <w:delText xml:space="preserve"> and w</w:delText>
        </w:r>
      </w:del>
      <w:r>
        <w:t>hile we’re at it</w:t>
      </w:r>
      <w:ins w:id="79" w:author="Dorsey, Kathryn S" w:date="2021-05-17T11:53:00Z">
        <w:r w:rsidR="00896279">
          <w:t>,</w:t>
        </w:r>
      </w:ins>
      <w:r>
        <w:t xml:space="preserve"> we can clean up the files to be </w:t>
      </w:r>
      <w:commentRangeStart w:id="80"/>
      <w:commentRangeStart w:id="81"/>
      <w:del w:id="82" w:author="Dorsey, Kathryn S" w:date="2021-05-17T18:42:00Z">
        <w:r w:rsidDel="006918A7">
          <w:delText>cf</w:delText>
        </w:r>
      </w:del>
      <w:ins w:id="83" w:author="Dorsey, Kathryn S" w:date="2021-05-17T18:42:00Z">
        <w:r w:rsidR="006918A7">
          <w:t>CF</w:t>
        </w:r>
      </w:ins>
      <w:r>
        <w:t>-compliant</w:t>
      </w:r>
      <w:commentRangeEnd w:id="80"/>
      <w:r w:rsidR="006918A7">
        <w:rPr>
          <w:rStyle w:val="CommentReference"/>
        </w:rPr>
        <w:commentReference w:id="80"/>
      </w:r>
      <w:commentRangeEnd w:id="81"/>
      <w:r w:rsidR="00BC0204">
        <w:rPr>
          <w:rStyle w:val="CommentReference"/>
        </w:rPr>
        <w:commentReference w:id="81"/>
      </w:r>
      <w:r>
        <w:t xml:space="preserve"> so we can easily </w:t>
      </w:r>
      <w:del w:id="84" w:author="Dorsey, Kathryn S" w:date="2021-05-17T12:05:00Z">
        <w:r w:rsidDel="00886BD3">
          <w:delText xml:space="preserve">utilize </w:delText>
        </w:r>
      </w:del>
      <w:ins w:id="85" w:author="Dorsey, Kathryn S" w:date="2021-05-17T12:05:00Z">
        <w:r w:rsidR="00886BD3">
          <w:t xml:space="preserve">use </w:t>
        </w:r>
      </w:ins>
      <w:r>
        <w:t>the QC modules in ACT and plot up the corresponding QC variable</w:t>
      </w:r>
      <w:r w:rsidR="006C5656">
        <w:t xml:space="preserve"> (second plot).</w:t>
      </w:r>
    </w:p>
    <w:p w14:paraId="72FA018E" w14:textId="6D0C67BD" w:rsidR="00980026" w:rsidRDefault="00980026" w:rsidP="00F25887">
      <w:pPr>
        <w:spacing w:line="276" w:lineRule="auto"/>
        <w:jc w:val="both"/>
      </w:pPr>
      <w:r>
        <w:rPr>
          <w:noProof/>
        </w:rPr>
        <w:drawing>
          <wp:inline distT="0" distB="0" distL="0" distR="0" wp14:anchorId="5C4892E0" wp14:editId="7CF64FB8">
            <wp:extent cx="5943600" cy="35591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0FF4C249" w14:textId="3BCE317A" w:rsidR="006C5656" w:rsidRDefault="006C5656" w:rsidP="00F25887">
      <w:pPr>
        <w:spacing w:line="276" w:lineRule="auto"/>
        <w:jc w:val="both"/>
      </w:pPr>
    </w:p>
    <w:p w14:paraId="01CE67AD" w14:textId="6E9A7902" w:rsidR="00545D8B" w:rsidRDefault="006C5656">
      <w:pPr>
        <w:spacing w:line="276" w:lineRule="auto"/>
        <w:pPrChange w:id="86" w:author="Dorsey, Kathryn S" w:date="2021-05-17T11:52:00Z">
          <w:pPr>
            <w:spacing w:line="276" w:lineRule="auto"/>
            <w:jc w:val="both"/>
          </w:pPr>
        </w:pPrChange>
      </w:pPr>
      <w:r>
        <w:t xml:space="preserve">From this plot, we can see that </w:t>
      </w:r>
      <w:del w:id="87" w:author="Dorsey, Kathryn S" w:date="2021-05-17T12:06:00Z">
        <w:r w:rsidDel="00886BD3">
          <w:delText xml:space="preserve">there are </w:delText>
        </w:r>
      </w:del>
      <w:r>
        <w:t xml:space="preserve">some values </w:t>
      </w:r>
      <w:ins w:id="88" w:author="Dorsey, Kathryn S" w:date="2021-05-17T12:06:00Z">
        <w:r w:rsidR="00886BD3">
          <w:t xml:space="preserve">are </w:t>
        </w:r>
      </w:ins>
      <w:r>
        <w:t xml:space="preserve">falling below the </w:t>
      </w:r>
      <w:commentRangeStart w:id="89"/>
      <w:r>
        <w:t xml:space="preserve">set valid minimum </w:t>
      </w:r>
      <w:commentRangeEnd w:id="89"/>
      <w:r w:rsidR="004450D4">
        <w:rPr>
          <w:rStyle w:val="CommentReference"/>
        </w:rPr>
        <w:commentReference w:id="89"/>
      </w:r>
      <w:r>
        <w:t>overnight</w:t>
      </w:r>
      <w:ins w:id="90" w:author="Theisen, Adam K" w:date="2021-05-18T07:27:00Z">
        <w:r w:rsidR="00BC0204">
          <w:t xml:space="preserve"> (red shading </w:t>
        </w:r>
      </w:ins>
      <w:ins w:id="91" w:author="Theisen, Adam K" w:date="2021-05-18T07:28:00Z">
        <w:r w:rsidR="00BC0204">
          <w:t xml:space="preserve">on Test 2 </w:t>
        </w:r>
      </w:ins>
      <w:ins w:id="92" w:author="Theisen, Adam K" w:date="2021-05-18T07:27:00Z">
        <w:r w:rsidR="00BC0204">
          <w:t>from 07</w:t>
        </w:r>
      </w:ins>
      <w:ins w:id="93" w:author="Theisen, Adam K" w:date="2021-05-18T07:28:00Z">
        <w:r w:rsidR="00BC0204">
          <w:t>00-1200 UTC)</w:t>
        </w:r>
      </w:ins>
      <w:ins w:id="94" w:author="Dorsey, Kathryn S" w:date="2021-05-17T11:53:00Z">
        <w:r w:rsidR="004F4F26">
          <w:t>,</w:t>
        </w:r>
      </w:ins>
      <w:r>
        <w:t xml:space="preserve"> which is somewhat expected with this instrument</w:t>
      </w:r>
      <w:ins w:id="95" w:author="Dorsey, Kathryn S" w:date="2021-05-17T19:08:00Z">
        <w:r w:rsidR="00875FDA">
          <w:t>. B</w:t>
        </w:r>
      </w:ins>
      <w:del w:id="96" w:author="Dorsey, Kathryn S" w:date="2021-05-17T19:08:00Z">
        <w:r w:rsidDel="00875FDA">
          <w:delText xml:space="preserve"> b</w:delText>
        </w:r>
      </w:del>
      <w:r>
        <w:t xml:space="preserve">ut </w:t>
      </w:r>
      <w:ins w:id="97" w:author="Dorsey, Kathryn S" w:date="2021-05-17T19:08:00Z">
        <w:r w:rsidR="00B42E78">
          <w:t xml:space="preserve">it is </w:t>
        </w:r>
      </w:ins>
      <w:r>
        <w:t xml:space="preserve">also </w:t>
      </w:r>
      <w:ins w:id="98" w:author="Dorsey, Kathryn S" w:date="2021-05-17T19:08:00Z">
        <w:r w:rsidR="00B42E78">
          <w:t xml:space="preserve">happening </w:t>
        </w:r>
      </w:ins>
      <w:r>
        <w:t xml:space="preserve">during the day along with </w:t>
      </w:r>
      <w:commentRangeStart w:id="99"/>
      <w:r>
        <w:t>some points failing the valid maximum</w:t>
      </w:r>
      <w:commentRangeEnd w:id="99"/>
      <w:r w:rsidR="00770F8E">
        <w:rPr>
          <w:rStyle w:val="CommentReference"/>
        </w:rPr>
        <w:commentReference w:id="99"/>
      </w:r>
      <w:ins w:id="100" w:author="Theisen, Adam K" w:date="2021-05-18T07:28:00Z">
        <w:r w:rsidR="00BC0204">
          <w:t xml:space="preserve"> (red lines around solar noon on the test 2 and test 3 QC plot)</w:t>
        </w:r>
      </w:ins>
      <w:r>
        <w:t>.</w:t>
      </w:r>
      <w:r w:rsidR="00545D8B">
        <w:t xml:space="preserve"> </w:t>
      </w:r>
      <w:del w:id="101" w:author="Dorsey, Kathryn S" w:date="2021-05-17T11:53:00Z">
        <w:r w:rsidR="00545D8B" w:rsidDel="004F4F26">
          <w:delText xml:space="preserve"> </w:delText>
        </w:r>
      </w:del>
      <w:r w:rsidR="00545D8B">
        <w:t xml:space="preserve">Removing data </w:t>
      </w:r>
      <w:ins w:id="102" w:author="Dorsey, Kathryn S" w:date="2021-05-17T11:53:00Z">
        <w:r w:rsidR="004F4F26">
          <w:t xml:space="preserve">that </w:t>
        </w:r>
      </w:ins>
      <w:r w:rsidR="00545D8B">
        <w:t>fail</w:t>
      </w:r>
      <w:ins w:id="103" w:author="Dorsey, Kathryn S" w:date="2021-05-17T11:53:00Z">
        <w:r w:rsidR="004F4F26">
          <w:t xml:space="preserve">ed </w:t>
        </w:r>
      </w:ins>
      <w:del w:id="104" w:author="Dorsey, Kathryn S" w:date="2021-05-17T11:53:00Z">
        <w:r w:rsidR="00545D8B" w:rsidDel="004F4F26">
          <w:delText xml:space="preserve">ing </w:delText>
        </w:r>
      </w:del>
      <w:del w:id="105" w:author="Theisen, Adam K" w:date="2021-05-18T08:55:00Z">
        <w:r w:rsidR="00545D8B" w:rsidDel="002C0DC2">
          <w:delText>QC</w:delText>
        </w:r>
      </w:del>
      <w:ins w:id="106" w:author="Theisen, Adam K" w:date="2021-05-18T08:55:00Z">
        <w:r w:rsidR="002C0DC2">
          <w:t>the valid minimum and maximum tests</w:t>
        </w:r>
      </w:ins>
      <w:r w:rsidR="00545D8B">
        <w:t xml:space="preserve"> does help</w:t>
      </w:r>
      <w:ins w:id="107" w:author="Dorsey, Kathryn S" w:date="2021-05-17T11:53:00Z">
        <w:r w:rsidR="004F4F26">
          <w:t>,</w:t>
        </w:r>
      </w:ins>
      <w:r w:rsidR="00545D8B">
        <w:t xml:space="preserve"> but there still are some abnormal values</w:t>
      </w:r>
      <w:ins w:id="108" w:author="Dorsey, Kathryn S" w:date="2021-05-17T12:09:00Z">
        <w:r w:rsidR="00122ADF">
          <w:t xml:space="preserve">. </w:t>
        </w:r>
      </w:ins>
      <w:del w:id="109" w:author="Dorsey, Kathryn S" w:date="2021-05-17T12:09:00Z">
        <w:r w:rsidR="00545D8B" w:rsidDel="00122ADF">
          <w:delText xml:space="preserve"> so </w:delText>
        </w:r>
      </w:del>
      <w:r w:rsidR="00545D8B">
        <w:t>I can easily apply a stricter maximum limit of 0.4 W/m</w:t>
      </w:r>
      <w:r w:rsidR="00545D8B">
        <w:rPr>
          <w:vertAlign w:val="superscript"/>
        </w:rPr>
        <w:t>2</w:t>
      </w:r>
      <w:del w:id="110" w:author="Dorsey, Kathryn S" w:date="2021-05-17T12:09:00Z">
        <w:r w:rsidR="00545D8B" w:rsidDel="00122ADF">
          <w:delText xml:space="preserve"> </w:delText>
        </w:r>
      </w:del>
      <w:ins w:id="111" w:author="Dorsey, Kathryn S" w:date="2021-05-17T12:09:00Z">
        <w:r w:rsidR="00122ADF">
          <w:t xml:space="preserve">, </w:t>
        </w:r>
      </w:ins>
      <w:r w:rsidR="00545D8B">
        <w:t>and we can get a nice view of the usual irradiance profile.</w:t>
      </w:r>
    </w:p>
    <w:p w14:paraId="704CEFAE" w14:textId="666BFDAF" w:rsidR="006C5656" w:rsidRDefault="00545D8B" w:rsidP="00F25887">
      <w:pPr>
        <w:spacing w:line="276" w:lineRule="auto"/>
        <w:jc w:val="both"/>
      </w:pPr>
      <w:r>
        <w:rPr>
          <w:noProof/>
        </w:rPr>
        <w:lastRenderedPageBreak/>
        <w:drawing>
          <wp:inline distT="0" distB="0" distL="0" distR="0" wp14:anchorId="7107CF8C" wp14:editId="742B0AA7">
            <wp:extent cx="5943600" cy="35468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46822"/>
                    </a:xfrm>
                    <a:prstGeom prst="rect">
                      <a:avLst/>
                    </a:prstGeom>
                  </pic:spPr>
                </pic:pic>
              </a:graphicData>
            </a:graphic>
          </wp:inline>
        </w:drawing>
      </w:r>
    </w:p>
    <w:p w14:paraId="57F0185D" w14:textId="30E386F2" w:rsidR="00545D8B" w:rsidRDefault="00545D8B" w:rsidP="00F25887">
      <w:pPr>
        <w:spacing w:line="276" w:lineRule="auto"/>
        <w:jc w:val="both"/>
      </w:pPr>
    </w:p>
    <w:p w14:paraId="23BCBF9E" w14:textId="374DD4EC" w:rsidR="00545D8B" w:rsidRDefault="00D30248">
      <w:pPr>
        <w:spacing w:line="276" w:lineRule="auto"/>
        <w:pPrChange w:id="112" w:author="Dorsey, Kathryn S" w:date="2021-05-17T11:52:00Z">
          <w:pPr>
            <w:spacing w:line="276" w:lineRule="auto"/>
            <w:jc w:val="both"/>
          </w:pPr>
        </w:pPrChange>
      </w:pPr>
      <w:r>
        <w:t xml:space="preserve">In looking at the data </w:t>
      </w:r>
      <w:commentRangeStart w:id="113"/>
      <w:r>
        <w:t>in the morning hours</w:t>
      </w:r>
      <w:commentRangeEnd w:id="113"/>
      <w:r w:rsidR="000324BE">
        <w:rPr>
          <w:rStyle w:val="CommentReference"/>
        </w:rPr>
        <w:commentReference w:id="113"/>
      </w:r>
      <w:ins w:id="114" w:author="Theisen, Adam K" w:date="2021-05-18T07:28:00Z">
        <w:r w:rsidR="00945BF5">
          <w:t xml:space="preserve"> (</w:t>
        </w:r>
      </w:ins>
      <w:ins w:id="115" w:author="Theisen, Adam K" w:date="2021-05-18T07:29:00Z">
        <w:r w:rsidR="00945BF5">
          <w:t>roughly 1200-1800 UTC)</w:t>
        </w:r>
      </w:ins>
      <w:r>
        <w:t xml:space="preserve">, </w:t>
      </w:r>
      <w:del w:id="116" w:author="Dorsey, Kathryn S" w:date="2021-05-17T12:11:00Z">
        <w:r w:rsidDel="00EA48E7">
          <w:delText xml:space="preserve">there still seems to be </w:delText>
        </w:r>
      </w:del>
      <w:r>
        <w:t xml:space="preserve">something strange </w:t>
      </w:r>
      <w:ins w:id="117" w:author="Dorsey, Kathryn S" w:date="2021-05-17T12:11:00Z">
        <w:r w:rsidR="00EA48E7">
          <w:t xml:space="preserve">still seems to be </w:t>
        </w:r>
      </w:ins>
      <w:r>
        <w:t xml:space="preserve">going </w:t>
      </w:r>
      <w:commentRangeStart w:id="118"/>
      <w:r>
        <w:t>on</w:t>
      </w:r>
      <w:commentRangeEnd w:id="118"/>
      <w:r w:rsidR="00731D74">
        <w:rPr>
          <w:rStyle w:val="CommentReference"/>
        </w:rPr>
        <w:commentReference w:id="118"/>
      </w:r>
      <w:ins w:id="119" w:author="Dorsey, Kathryn S" w:date="2021-05-17T12:10:00Z">
        <w:r w:rsidR="00AB3A91">
          <w:t>,</w:t>
        </w:r>
      </w:ins>
      <w:ins w:id="120" w:author="Theisen, Adam K" w:date="2021-05-18T08:55:00Z">
        <w:r w:rsidR="002C0DC2">
          <w:t xml:space="preserve"> with the oscillations in the measurement</w:t>
        </w:r>
      </w:ins>
      <w:ins w:id="121" w:author="Dorsey, Kathryn S" w:date="2021-05-17T12:10:00Z">
        <w:r w:rsidR="00AB3A91">
          <w:t xml:space="preserve"> </w:t>
        </w:r>
      </w:ins>
      <w:del w:id="122" w:author="Dorsey, Kathryn S" w:date="2021-05-17T12:10:00Z">
        <w:r w:rsidDel="00AB3A91">
          <w:delText xml:space="preserve"> </w:delText>
        </w:r>
      </w:del>
      <w:r>
        <w:t xml:space="preserve">so </w:t>
      </w:r>
      <w:commentRangeStart w:id="123"/>
      <w:r>
        <w:t>let’s check the ARM DQRs</w:t>
      </w:r>
      <w:commentRangeEnd w:id="123"/>
      <w:r w:rsidR="00DA0F8D">
        <w:rPr>
          <w:rStyle w:val="CommentReference"/>
        </w:rPr>
        <w:commentReference w:id="123"/>
      </w:r>
      <w:r>
        <w:t xml:space="preserve"> for this instrument</w:t>
      </w:r>
      <w:ins w:id="124" w:author="Theisen, Adam K" w:date="2021-05-18T07:30:00Z">
        <w:r w:rsidR="00945BF5">
          <w:t xml:space="preserve"> using ACT’s built in function for interacting with the DQR webservice</w:t>
        </w:r>
      </w:ins>
      <w:r>
        <w:t>.</w:t>
      </w:r>
      <w:del w:id="125" w:author="Dorsey, Kathryn S" w:date="2021-05-17T11:54:00Z">
        <w:r w:rsidR="00974787" w:rsidDel="00DE3B48">
          <w:delText xml:space="preserve"> </w:delText>
        </w:r>
      </w:del>
      <w:r w:rsidR="00974787">
        <w:t xml:space="preserve"> In doing so, we can see </w:t>
      </w:r>
      <w:del w:id="126" w:author="Dorsey, Kathryn S" w:date="2021-05-17T12:10:00Z">
        <w:r w:rsidR="00974787" w:rsidDel="00AB3A91">
          <w:delText xml:space="preserve">that there is </w:delText>
        </w:r>
      </w:del>
      <w:r w:rsidR="00974787">
        <w:t xml:space="preserve">a period of data flagged for a </w:t>
      </w:r>
      <w:proofErr w:type="spellStart"/>
      <w:r w:rsidR="00974787">
        <w:t>shadowband</w:t>
      </w:r>
      <w:proofErr w:type="spellEnd"/>
      <w:r w:rsidR="00974787">
        <w:t xml:space="preserve"> misalignment</w:t>
      </w:r>
      <w:ins w:id="127" w:author="Theisen, Adam K" w:date="2021-05-18T07:29:00Z">
        <w:r w:rsidR="00945BF5">
          <w:t xml:space="preserve"> which shows up as the red block on test 5 in the QC block</w:t>
        </w:r>
      </w:ins>
      <w:r w:rsidR="00974787">
        <w:t>.</w:t>
      </w:r>
      <w:r w:rsidR="00F51627">
        <w:t xml:space="preserve"> </w:t>
      </w:r>
      <w:del w:id="128" w:author="Dorsey, Kathryn S" w:date="2021-05-17T11:54:00Z">
        <w:r w:rsidR="00F51627" w:rsidDel="00DE3B48">
          <w:delText xml:space="preserve"> </w:delText>
        </w:r>
      </w:del>
      <w:del w:id="129" w:author="Dorsey, Kathryn S" w:date="2021-05-17T12:10:00Z">
        <w:r w:rsidR="00F51627" w:rsidDel="00B82D26">
          <w:delText>In a similar manner</w:delText>
        </w:r>
      </w:del>
      <w:ins w:id="130" w:author="Dorsey, Kathryn S" w:date="2021-05-17T12:10:00Z">
        <w:r w:rsidR="00B82D26">
          <w:t>Similar</w:t>
        </w:r>
      </w:ins>
      <w:r w:rsidR="00F51627">
        <w:t xml:space="preserve"> to how we excluded </w:t>
      </w:r>
      <w:commentRangeStart w:id="131"/>
      <w:commentRangeStart w:id="132"/>
      <w:r w:rsidR="00F51627">
        <w:t xml:space="preserve">the minimum </w:t>
      </w:r>
      <w:commentRangeEnd w:id="131"/>
      <w:r w:rsidR="003B316A">
        <w:rPr>
          <w:rStyle w:val="CommentReference"/>
        </w:rPr>
        <w:commentReference w:id="131"/>
      </w:r>
      <w:commentRangeEnd w:id="132"/>
      <w:r w:rsidR="002C0DC2">
        <w:rPr>
          <w:rStyle w:val="CommentReference"/>
        </w:rPr>
        <w:commentReference w:id="132"/>
      </w:r>
      <w:r w:rsidR="00F51627">
        <w:t>and maximum tests, we can exclude data flagged by DQRs</w:t>
      </w:r>
      <w:commentRangeStart w:id="133"/>
      <w:commentRangeStart w:id="134"/>
      <w:r w:rsidR="00F51627">
        <w:t>.</w:t>
      </w:r>
      <w:commentRangeEnd w:id="133"/>
      <w:r w:rsidR="00430093">
        <w:rPr>
          <w:rStyle w:val="CommentReference"/>
        </w:rPr>
        <w:commentReference w:id="133"/>
      </w:r>
      <w:commentRangeEnd w:id="134"/>
      <w:r w:rsidR="002C0DC2">
        <w:rPr>
          <w:rStyle w:val="CommentReference"/>
        </w:rPr>
        <w:commentReference w:id="134"/>
      </w:r>
    </w:p>
    <w:p w14:paraId="7F9C42FA" w14:textId="0B103018" w:rsidR="00974787" w:rsidRDefault="00974787" w:rsidP="00F25887">
      <w:pPr>
        <w:spacing w:line="276" w:lineRule="auto"/>
        <w:jc w:val="both"/>
      </w:pPr>
      <w:r>
        <w:rPr>
          <w:noProof/>
        </w:rPr>
        <w:lastRenderedPageBreak/>
        <w:drawing>
          <wp:inline distT="0" distB="0" distL="0" distR="0" wp14:anchorId="074B8DAE" wp14:editId="6230562A">
            <wp:extent cx="5943600" cy="3556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14:paraId="0711BA8D" w14:textId="4E2E5EAE" w:rsidR="00F51627" w:rsidRDefault="00F51627" w:rsidP="00F25887">
      <w:pPr>
        <w:spacing w:line="276" w:lineRule="auto"/>
        <w:jc w:val="both"/>
      </w:pPr>
    </w:p>
    <w:p w14:paraId="2B3417A5" w14:textId="77777777" w:rsidR="00417518" w:rsidRDefault="00F51627" w:rsidP="00943460">
      <w:pPr>
        <w:spacing w:line="276" w:lineRule="auto"/>
        <w:rPr>
          <w:ins w:id="135" w:author="Dorsey, Kathryn S" w:date="2021-05-17T19:05:00Z"/>
        </w:rPr>
      </w:pPr>
      <w:r>
        <w:t xml:space="preserve">The code at the end is only </w:t>
      </w:r>
      <w:commentRangeStart w:id="136"/>
      <w:commentRangeStart w:id="137"/>
      <w:r>
        <w:t>33</w:t>
      </w:r>
      <w:commentRangeEnd w:id="136"/>
      <w:r w:rsidR="003D2330">
        <w:rPr>
          <w:rStyle w:val="CommentReference"/>
        </w:rPr>
        <w:commentReference w:id="136"/>
      </w:r>
      <w:commentRangeEnd w:id="137"/>
      <w:r w:rsidR="002C0DC2">
        <w:rPr>
          <w:rStyle w:val="CommentReference"/>
        </w:rPr>
        <w:commentReference w:id="137"/>
      </w:r>
      <w:r>
        <w:t xml:space="preserve"> lines long, including comments, and shows how tools like ACT can help make data </w:t>
      </w:r>
      <w:r w:rsidR="008C5E22">
        <w:t>exploration</w:t>
      </w:r>
      <w:r>
        <w:t xml:space="preserve"> easier</w:t>
      </w:r>
      <w:r w:rsidR="001F118C">
        <w:t>, especially when it comes to ARM’s QC information</w:t>
      </w:r>
      <w:r w:rsidR="008C5E22">
        <w:t xml:space="preserve">. </w:t>
      </w:r>
      <w:del w:id="138" w:author="Dorsey, Kathryn S" w:date="2021-05-17T11:54:00Z">
        <w:r w:rsidR="008C5E22" w:rsidDel="00DE3B48">
          <w:delText xml:space="preserve"> </w:delText>
        </w:r>
      </w:del>
    </w:p>
    <w:p w14:paraId="22603FA9" w14:textId="77777777" w:rsidR="00417518" w:rsidRDefault="00417518" w:rsidP="00943460">
      <w:pPr>
        <w:spacing w:line="276" w:lineRule="auto"/>
        <w:rPr>
          <w:ins w:id="139" w:author="Dorsey, Kathryn S" w:date="2021-05-17T19:05:00Z"/>
        </w:rPr>
      </w:pPr>
    </w:p>
    <w:p w14:paraId="1132B815" w14:textId="1E985A05" w:rsidR="00417518" w:rsidRDefault="00417518" w:rsidP="00417518">
      <w:pPr>
        <w:spacing w:line="276" w:lineRule="auto"/>
        <w:rPr>
          <w:ins w:id="140" w:author="Dorsey, Kathryn S" w:date="2021-05-17T19:06:00Z"/>
        </w:rPr>
      </w:pPr>
      <w:commentRangeStart w:id="141"/>
      <w:commentRangeStart w:id="142"/>
      <w:ins w:id="143" w:author="Dorsey, Kathryn S" w:date="2021-05-17T19:06:00Z">
        <w:r>
          <w:t xml:space="preserve">ACT </w:t>
        </w:r>
        <w:commentRangeEnd w:id="141"/>
        <w:r>
          <w:rPr>
            <w:rStyle w:val="CommentReference"/>
          </w:rPr>
          <w:commentReference w:id="141"/>
        </w:r>
      </w:ins>
      <w:commentRangeEnd w:id="142"/>
      <w:r w:rsidR="002C0DC2">
        <w:rPr>
          <w:rStyle w:val="CommentReference"/>
        </w:rPr>
        <w:commentReference w:id="142"/>
      </w:r>
      <w:ins w:id="144" w:author="Dorsey, Kathryn S" w:date="2021-05-17T19:06:00Z">
        <w:r>
          <w:t xml:space="preserve">has a lot of other features that we welcome you to check out and that we will blog about in the future. As always, we are happy to help users spin up on using it and welcome any contributions back to it! </w:t>
        </w:r>
      </w:ins>
      <w:ins w:id="145" w:author="Dorsey, Kathryn S" w:date="2021-05-17T19:07:00Z">
        <w:r w:rsidR="0067595C">
          <w:fldChar w:fldCharType="begin"/>
        </w:r>
        <w:r w:rsidR="0067595C">
          <w:instrText xml:space="preserve"> HYPERLINK "https://github.com/ARM-DOE/ACT" </w:instrText>
        </w:r>
        <w:r w:rsidR="0067595C">
          <w:fldChar w:fldCharType="separate"/>
        </w:r>
        <w:r w:rsidRPr="0067595C">
          <w:rPr>
            <w:rStyle w:val="Hyperlink"/>
          </w:rPr>
          <w:t>Please visit our ACT repository on GitHub.</w:t>
        </w:r>
        <w:r w:rsidR="0067595C">
          <w:fldChar w:fldCharType="end"/>
        </w:r>
      </w:ins>
    </w:p>
    <w:p w14:paraId="0231E4B1" w14:textId="727BD8D0" w:rsidR="008C5E22" w:rsidDel="00B15CC0" w:rsidRDefault="008C5E22" w:rsidP="00F25887">
      <w:pPr>
        <w:spacing w:line="276" w:lineRule="auto"/>
        <w:jc w:val="both"/>
        <w:rPr>
          <w:del w:id="146" w:author="Dorsey, Kathryn S" w:date="2021-05-17T19:06:00Z"/>
        </w:rPr>
      </w:pPr>
      <w:del w:id="147" w:author="Dorsey, Kathryn S" w:date="2021-05-17T19:06:00Z">
        <w:r w:rsidDel="00417518">
          <w:delText xml:space="preserve">ACT has a lot of other features that we welcome you to check out and that we will </w:delText>
        </w:r>
      </w:del>
      <w:del w:id="148" w:author="Dorsey, Kathryn S" w:date="2021-05-17T12:11:00Z">
        <w:r w:rsidDel="00DF5558">
          <w:delText>be blogging</w:delText>
        </w:r>
      </w:del>
      <w:del w:id="149" w:author="Dorsey, Kathryn S" w:date="2021-05-17T19:06:00Z">
        <w:r w:rsidDel="00417518">
          <w:delText xml:space="preserve"> about in the future. </w:delText>
        </w:r>
      </w:del>
      <w:del w:id="150" w:author="Dorsey, Kathryn S" w:date="2021-05-17T11:54:00Z">
        <w:r w:rsidDel="00DE3B48">
          <w:delText xml:space="preserve"> </w:delText>
        </w:r>
      </w:del>
      <w:del w:id="151" w:author="Dorsey, Kathryn S" w:date="2021-05-17T19:06:00Z">
        <w:r w:rsidDel="00417518">
          <w:delText>As always, we are happy to help users spin up on using it and welcome any contributions back to it!</w:delText>
        </w:r>
      </w:del>
      <w:del w:id="152" w:author="Dorsey, Kathryn S" w:date="2021-05-17T12:03:00Z">
        <w:r w:rsidDel="00CC544C">
          <w:delText xml:space="preserve"> </w:delText>
        </w:r>
      </w:del>
      <w:del w:id="153" w:author="Dorsey, Kathryn S" w:date="2021-05-17T19:06:00Z">
        <w:r w:rsidDel="00417518">
          <w:delText xml:space="preserve"> </w:delText>
        </w:r>
      </w:del>
      <w:del w:id="154" w:author="Dorsey, Kathryn S" w:date="2021-05-17T11:54:00Z">
        <w:r w:rsidDel="00DE3B48">
          <w:delText xml:space="preserve"> </w:delText>
        </w:r>
      </w:del>
      <w:del w:id="155" w:author="Dorsey, Kathryn S" w:date="2021-05-17T19:06:00Z">
        <w:r w:rsidDel="00417518">
          <w:delText xml:space="preserve">Please visit our ACT repository </w:delText>
        </w:r>
      </w:del>
      <w:del w:id="156" w:author="Dorsey, Kathryn S" w:date="2021-05-17T12:12:00Z">
        <w:r w:rsidDel="00DF5558">
          <w:delText>under the ARM Git</w:delText>
        </w:r>
      </w:del>
      <w:del w:id="157" w:author="Dorsey, Kathryn S" w:date="2021-05-17T11:55:00Z">
        <w:r w:rsidDel="007706E6">
          <w:delText>h</w:delText>
        </w:r>
      </w:del>
      <w:del w:id="158" w:author="Dorsey, Kathryn S" w:date="2021-05-17T12:12:00Z">
        <w:r w:rsidDel="00DF5558">
          <w:delText>ub organization</w:delText>
        </w:r>
      </w:del>
      <w:del w:id="159" w:author="Dorsey, Kathryn S" w:date="2021-05-17T19:06:00Z">
        <w:r w:rsidDel="00417518">
          <w:delText>.</w:delText>
        </w:r>
      </w:del>
    </w:p>
    <w:p w14:paraId="14398AF7" w14:textId="77777777" w:rsidR="00B15CC0" w:rsidRDefault="00B15CC0">
      <w:pPr>
        <w:spacing w:line="276" w:lineRule="auto"/>
        <w:rPr>
          <w:ins w:id="160" w:author="Theisen, Adam K" w:date="2021-05-18T11:33:00Z"/>
        </w:rPr>
        <w:pPrChange w:id="161" w:author="Dorsey, Kathryn S" w:date="2021-05-17T11:52:00Z">
          <w:pPr>
            <w:spacing w:line="276" w:lineRule="auto"/>
            <w:jc w:val="both"/>
          </w:pPr>
        </w:pPrChange>
      </w:pPr>
    </w:p>
    <w:p w14:paraId="63F32089" w14:textId="221B73BE" w:rsidR="00F51627" w:rsidRPr="00545D8B" w:rsidRDefault="00B15CC0" w:rsidP="00F25887">
      <w:pPr>
        <w:spacing w:line="276" w:lineRule="auto"/>
        <w:jc w:val="both"/>
      </w:pPr>
      <w:ins w:id="162" w:author="Theisen, Adam K" w:date="2021-05-18T11:34:00Z">
        <w:r>
          <w:rPr>
            <w:noProof/>
          </w:rPr>
          <w:lastRenderedPageBreak/>
          <w:drawing>
            <wp:inline distT="0" distB="0" distL="0" distR="0" wp14:anchorId="1234118C" wp14:editId="0CB5865B">
              <wp:extent cx="6009324" cy="4075889"/>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33924" cy="4092574"/>
                      </a:xfrm>
                      <a:prstGeom prst="rect">
                        <a:avLst/>
                      </a:prstGeom>
                    </pic:spPr>
                  </pic:pic>
                </a:graphicData>
              </a:graphic>
            </wp:inline>
          </w:drawing>
        </w:r>
      </w:ins>
      <w:del w:id="163" w:author="Theisen, Adam K" w:date="2021-05-18T11:33:00Z">
        <w:r w:rsidR="008C5E22" w:rsidDel="00B15CC0">
          <w:rPr>
            <w:noProof/>
          </w:rPr>
          <mc:AlternateContent>
            <mc:Choice Requires="wps">
              <w:drawing>
                <wp:anchor distT="0" distB="0" distL="114300" distR="114300" simplePos="0" relativeHeight="251659264" behindDoc="0" locked="0" layoutInCell="1" allowOverlap="1" wp14:anchorId="4C454569" wp14:editId="28B2E805">
                  <wp:simplePos x="0" y="0"/>
                  <wp:positionH relativeFrom="column">
                    <wp:posOffset>-9728</wp:posOffset>
                  </wp:positionH>
                  <wp:positionV relativeFrom="paragraph">
                    <wp:posOffset>243246</wp:posOffset>
                  </wp:positionV>
                  <wp:extent cx="5992239" cy="4221804"/>
                  <wp:effectExtent l="0" t="0" r="15240" b="7620"/>
                  <wp:wrapNone/>
                  <wp:docPr id="8" name="Text Box 8"/>
                  <wp:cNvGraphicFramePr/>
                  <a:graphic xmlns:a="http://schemas.openxmlformats.org/drawingml/2006/main">
                    <a:graphicData uri="http://schemas.microsoft.com/office/word/2010/wordprocessingShape">
                      <wps:wsp>
                        <wps:cNvSpPr txBox="1"/>
                        <wps:spPr>
                          <a:xfrm>
                            <a:off x="0" y="0"/>
                            <a:ext cx="5992239" cy="4221804"/>
                          </a:xfrm>
                          <a:prstGeom prst="rect">
                            <a:avLst/>
                          </a:prstGeom>
                          <a:solidFill>
                            <a:schemeClr val="lt1"/>
                          </a:solidFill>
                          <a:ln w="6350">
                            <a:solidFill>
                              <a:prstClr val="black"/>
                            </a:solidFill>
                          </a:ln>
                        </wps:spPr>
                        <wps:txbx>
                          <w:txbxContent>
                            <w:p w14:paraId="17EDBEE4"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Import libraries</w:t>
                              </w:r>
                            </w:p>
                            <w:p w14:paraId="16C0DE8A"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C814C9"/>
                                  <w:sz w:val="16"/>
                                  <w:szCs w:val="16"/>
                                </w:rPr>
                                <w:t>import</w:t>
                              </w:r>
                              <w:r w:rsidRPr="008C5E22">
                                <w:rPr>
                                  <w:rFonts w:ascii="Menlo" w:hAnsi="Menlo" w:cs="Menlo"/>
                                  <w:color w:val="000000"/>
                                  <w:sz w:val="16"/>
                                  <w:szCs w:val="16"/>
                                </w:rPr>
                                <w:t xml:space="preserve"> act</w:t>
                              </w:r>
                            </w:p>
                            <w:p w14:paraId="0025FFF8"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C814C9"/>
                                  <w:sz w:val="16"/>
                                  <w:szCs w:val="16"/>
                                </w:rPr>
                                <w:t>import</w:t>
                              </w:r>
                              <w:r w:rsidRPr="008C5E22">
                                <w:rPr>
                                  <w:rFonts w:ascii="Menlo" w:hAnsi="Menlo" w:cs="Menlo"/>
                                  <w:color w:val="000000"/>
                                  <w:sz w:val="16"/>
                                  <w:szCs w:val="16"/>
                                </w:rPr>
                                <w:t xml:space="preserve"> </w:t>
                              </w:r>
                              <w:proofErr w:type="spellStart"/>
                              <w:proofErr w:type="gramStart"/>
                              <w:r w:rsidRPr="008C5E22">
                                <w:rPr>
                                  <w:rFonts w:ascii="Menlo" w:hAnsi="Menlo" w:cs="Menlo"/>
                                  <w:color w:val="000000"/>
                                  <w:sz w:val="16"/>
                                  <w:szCs w:val="16"/>
                                </w:rPr>
                                <w:t>matplotlib.pyplot</w:t>
                              </w:r>
                              <w:proofErr w:type="spellEnd"/>
                              <w:proofErr w:type="gramEnd"/>
                              <w:r w:rsidRPr="008C5E22">
                                <w:rPr>
                                  <w:rFonts w:ascii="Menlo" w:hAnsi="Menlo" w:cs="Menlo"/>
                                  <w:color w:val="000000"/>
                                  <w:sz w:val="16"/>
                                  <w:szCs w:val="16"/>
                                </w:rPr>
                                <w:t xml:space="preserve"> </w:t>
                              </w:r>
                              <w:r w:rsidRPr="008C5E22">
                                <w:rPr>
                                  <w:rFonts w:ascii="Menlo" w:hAnsi="Menlo" w:cs="Menlo"/>
                                  <w:color w:val="C1651C"/>
                                  <w:sz w:val="16"/>
                                  <w:szCs w:val="16"/>
                                </w:rPr>
                                <w:t>as</w:t>
                              </w:r>
                              <w:r w:rsidRPr="008C5E22">
                                <w:rPr>
                                  <w:rFonts w:ascii="Menlo" w:hAnsi="Menlo" w:cs="Menlo"/>
                                  <w:color w:val="000000"/>
                                  <w:sz w:val="16"/>
                                  <w:szCs w:val="16"/>
                                </w:rPr>
                                <w:t xml:space="preserve"> </w:t>
                              </w:r>
                              <w:proofErr w:type="spellStart"/>
                              <w:r w:rsidRPr="008C5E22">
                                <w:rPr>
                                  <w:rFonts w:ascii="Menlo" w:hAnsi="Menlo" w:cs="Menlo"/>
                                  <w:color w:val="000000"/>
                                  <w:sz w:val="16"/>
                                  <w:szCs w:val="16"/>
                                </w:rPr>
                                <w:t>plt</w:t>
                              </w:r>
                              <w:proofErr w:type="spellEnd"/>
                            </w:p>
                            <w:p w14:paraId="4CD98A89"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50A48183"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Read in Data</w:t>
                              </w:r>
                            </w:p>
                            <w:p w14:paraId="52095B5A"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000000"/>
                                  <w:sz w:val="16"/>
                                  <w:szCs w:val="16"/>
                                </w:rPr>
                                <w:t xml:space="preserve">obj = </w:t>
                              </w:r>
                              <w:proofErr w:type="gramStart"/>
                              <w:r w:rsidRPr="008C5E22">
                                <w:rPr>
                                  <w:rFonts w:ascii="Menlo" w:hAnsi="Menlo" w:cs="Menlo"/>
                                  <w:color w:val="000000"/>
                                  <w:sz w:val="16"/>
                                  <w:szCs w:val="16"/>
                                </w:rPr>
                                <w:t>act.io.armfiles</w:t>
                              </w:r>
                              <w:proofErr w:type="gramEnd"/>
                              <w:r w:rsidRPr="008C5E22">
                                <w:rPr>
                                  <w:rFonts w:ascii="Menlo" w:hAnsi="Menlo" w:cs="Menlo"/>
                                  <w:color w:val="000000"/>
                                  <w:sz w:val="16"/>
                                  <w:szCs w:val="16"/>
                                </w:rPr>
                                <w:t>.read_netcdf(</w:t>
                              </w:r>
                              <w:r w:rsidRPr="008C5E22">
                                <w:rPr>
                                  <w:rFonts w:ascii="Menlo" w:hAnsi="Menlo" w:cs="Menlo"/>
                                  <w:color w:val="B42419"/>
                                  <w:sz w:val="16"/>
                                  <w:szCs w:val="16"/>
                                </w:rPr>
                                <w:t>'./sgpmfrsr7nchE11.b1/sgpmfrsr7nchE11.b1.20210329.070000.nc'</w:t>
                              </w:r>
                              <w:r w:rsidRPr="008C5E22">
                                <w:rPr>
                                  <w:rFonts w:ascii="Menlo" w:hAnsi="Menlo" w:cs="Menlo"/>
                                  <w:color w:val="000000"/>
                                  <w:sz w:val="16"/>
                                  <w:szCs w:val="16"/>
                                </w:rPr>
                                <w:t>)</w:t>
                              </w:r>
                            </w:p>
                            <w:p w14:paraId="4C026097"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124052FB"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xml:space="preserve"># Convert data to </w:t>
                              </w:r>
                              <w:proofErr w:type="spellStart"/>
                              <w:r w:rsidRPr="008C5E22">
                                <w:rPr>
                                  <w:rFonts w:ascii="Menlo" w:hAnsi="Menlo" w:cs="Menlo"/>
                                  <w:color w:val="400BD9"/>
                                  <w:sz w:val="16"/>
                                  <w:szCs w:val="16"/>
                                </w:rPr>
                                <w:t>cf</w:t>
                              </w:r>
                              <w:proofErr w:type="spellEnd"/>
                              <w:r w:rsidRPr="008C5E22">
                                <w:rPr>
                                  <w:rFonts w:ascii="Menlo" w:hAnsi="Menlo" w:cs="Menlo"/>
                                  <w:color w:val="400BD9"/>
                                  <w:sz w:val="16"/>
                                  <w:szCs w:val="16"/>
                                </w:rPr>
                                <w:t>-standards</w:t>
                              </w:r>
                            </w:p>
                            <w:p w14:paraId="48BC1DA8"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obj.clean</w:t>
                              </w:r>
                              <w:proofErr w:type="gramEnd"/>
                              <w:r w:rsidRPr="008C5E22">
                                <w:rPr>
                                  <w:rFonts w:ascii="Menlo" w:hAnsi="Menlo" w:cs="Menlo"/>
                                  <w:color w:val="000000"/>
                                  <w:sz w:val="16"/>
                                  <w:szCs w:val="16"/>
                                </w:rPr>
                                <w:t>.cleanup</w:t>
                              </w:r>
                              <w:proofErr w:type="spellEnd"/>
                              <w:r w:rsidRPr="008C5E22">
                                <w:rPr>
                                  <w:rFonts w:ascii="Menlo" w:hAnsi="Menlo" w:cs="Menlo"/>
                                  <w:color w:val="000000"/>
                                  <w:sz w:val="16"/>
                                  <w:szCs w:val="16"/>
                                </w:rPr>
                                <w:t>()</w:t>
                              </w:r>
                            </w:p>
                            <w:p w14:paraId="73CA91E4"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3D4BCC31"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Set Variable and add new maximum test</w:t>
                              </w:r>
                            </w:p>
                            <w:p w14:paraId="1FE55117"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000000"/>
                                  <w:sz w:val="16"/>
                                  <w:szCs w:val="16"/>
                                </w:rPr>
                                <w:t xml:space="preserve">variable = </w:t>
                              </w:r>
                              <w:r w:rsidRPr="008C5E22">
                                <w:rPr>
                                  <w:rFonts w:ascii="Menlo" w:hAnsi="Menlo" w:cs="Menlo"/>
                                  <w:color w:val="B42419"/>
                                  <w:sz w:val="16"/>
                                  <w:szCs w:val="16"/>
                                </w:rPr>
                                <w:t>'diffuse_hemisp_narrowband_filter4'</w:t>
                              </w:r>
                            </w:p>
                            <w:p w14:paraId="3B64984D"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8C5E22">
                                <w:rPr>
                                  <w:rFonts w:ascii="Menlo" w:hAnsi="Menlo" w:cs="Menlo"/>
                                  <w:color w:val="000000"/>
                                  <w:sz w:val="16"/>
                                  <w:szCs w:val="16"/>
                                </w:rPr>
                                <w:t>obj.qcfilter.add_greater_</w:t>
                              </w:r>
                              <w:proofErr w:type="gramStart"/>
                              <w:r w:rsidRPr="008C5E22">
                                <w:rPr>
                                  <w:rFonts w:ascii="Menlo" w:hAnsi="Menlo" w:cs="Menlo"/>
                                  <w:color w:val="000000"/>
                                  <w:sz w:val="16"/>
                                  <w:szCs w:val="16"/>
                                </w:rPr>
                                <w:t>test</w:t>
                              </w:r>
                              <w:proofErr w:type="spellEnd"/>
                              <w:r w:rsidRPr="008C5E22">
                                <w:rPr>
                                  <w:rFonts w:ascii="Menlo" w:hAnsi="Menlo" w:cs="Menlo"/>
                                  <w:color w:val="000000"/>
                                  <w:sz w:val="16"/>
                                  <w:szCs w:val="16"/>
                                </w:rPr>
                                <w:t>(</w:t>
                              </w:r>
                              <w:proofErr w:type="gramEnd"/>
                              <w:r w:rsidRPr="008C5E22">
                                <w:rPr>
                                  <w:rFonts w:ascii="Menlo" w:hAnsi="Menlo" w:cs="Menlo"/>
                                  <w:color w:val="000000"/>
                                  <w:sz w:val="16"/>
                                  <w:szCs w:val="16"/>
                                </w:rPr>
                                <w:t xml:space="preserve">variable, </w:t>
                              </w:r>
                              <w:r w:rsidRPr="008C5E22">
                                <w:rPr>
                                  <w:rFonts w:ascii="Menlo" w:hAnsi="Menlo" w:cs="Menlo"/>
                                  <w:color w:val="B42419"/>
                                  <w:sz w:val="16"/>
                                  <w:szCs w:val="16"/>
                                </w:rPr>
                                <w:t>0.4</w:t>
                              </w:r>
                              <w:r w:rsidRPr="008C5E22">
                                <w:rPr>
                                  <w:rFonts w:ascii="Menlo" w:hAnsi="Menlo" w:cs="Menlo"/>
                                  <w:color w:val="000000"/>
                                  <w:sz w:val="16"/>
                                  <w:szCs w:val="16"/>
                                </w:rPr>
                                <w:t>)</w:t>
                              </w:r>
                            </w:p>
                            <w:p w14:paraId="1D339D9D"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60324921"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Query ARM's DQR webservice and add to the qc variable</w:t>
                              </w:r>
                            </w:p>
                            <w:p w14:paraId="042C6091"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000000"/>
                                  <w:sz w:val="16"/>
                                  <w:szCs w:val="16"/>
                                </w:rPr>
                                <w:t xml:space="preserve">obj = </w:t>
                              </w:r>
                              <w:proofErr w:type="spellStart"/>
                              <w:r w:rsidRPr="008C5E22">
                                <w:rPr>
                                  <w:rFonts w:ascii="Menlo" w:hAnsi="Menlo" w:cs="Menlo"/>
                                  <w:color w:val="000000"/>
                                  <w:sz w:val="16"/>
                                  <w:szCs w:val="16"/>
                                </w:rPr>
                                <w:t>act.qc.arm.add_dqr_to_</w:t>
                              </w:r>
                              <w:proofErr w:type="gramStart"/>
                              <w:r w:rsidRPr="008C5E22">
                                <w:rPr>
                                  <w:rFonts w:ascii="Menlo" w:hAnsi="Menlo" w:cs="Menlo"/>
                                  <w:color w:val="000000"/>
                                  <w:sz w:val="16"/>
                                  <w:szCs w:val="16"/>
                                </w:rPr>
                                <w:t>qc</w:t>
                              </w:r>
                              <w:proofErr w:type="spellEnd"/>
                              <w:r w:rsidRPr="008C5E22">
                                <w:rPr>
                                  <w:rFonts w:ascii="Menlo" w:hAnsi="Menlo" w:cs="Menlo"/>
                                  <w:color w:val="000000"/>
                                  <w:sz w:val="16"/>
                                  <w:szCs w:val="16"/>
                                </w:rPr>
                                <w:t>(</w:t>
                              </w:r>
                              <w:proofErr w:type="gramEnd"/>
                              <w:r w:rsidRPr="008C5E22">
                                <w:rPr>
                                  <w:rFonts w:ascii="Menlo" w:hAnsi="Menlo" w:cs="Menlo"/>
                                  <w:color w:val="000000"/>
                                  <w:sz w:val="16"/>
                                  <w:szCs w:val="16"/>
                                </w:rPr>
                                <w:t>obj, variable=variable)</w:t>
                              </w:r>
                            </w:p>
                            <w:p w14:paraId="35814B88"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3C3B645E"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Filter variable based on qc variable and remove data flagged by test 2, 3, and 4</w:t>
                              </w:r>
                            </w:p>
                            <w:p w14:paraId="4D863A52"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obj.qcfilter</w:t>
                              </w:r>
                              <w:proofErr w:type="gramEnd"/>
                              <w:r w:rsidRPr="008C5E22">
                                <w:rPr>
                                  <w:rFonts w:ascii="Menlo" w:hAnsi="Menlo" w:cs="Menlo"/>
                                  <w:color w:val="000000"/>
                                  <w:sz w:val="16"/>
                                  <w:szCs w:val="16"/>
                                </w:rPr>
                                <w:t>.datafilter</w:t>
                              </w:r>
                              <w:proofErr w:type="spellEnd"/>
                              <w:r w:rsidRPr="008C5E22">
                                <w:rPr>
                                  <w:rFonts w:ascii="Menlo" w:hAnsi="Menlo" w:cs="Menlo"/>
                                  <w:color w:val="000000"/>
                                  <w:sz w:val="16"/>
                                  <w:szCs w:val="16"/>
                                </w:rPr>
                                <w:t xml:space="preserve">(variable, </w:t>
                              </w:r>
                              <w:proofErr w:type="spellStart"/>
                              <w:r w:rsidRPr="008C5E22">
                                <w:rPr>
                                  <w:rFonts w:ascii="Menlo" w:hAnsi="Menlo" w:cs="Menlo"/>
                                  <w:color w:val="000000"/>
                                  <w:sz w:val="16"/>
                                  <w:szCs w:val="16"/>
                                </w:rPr>
                                <w:t>rm_tests</w:t>
                              </w:r>
                              <w:proofErr w:type="spellEnd"/>
                              <w:r w:rsidRPr="008C5E22">
                                <w:rPr>
                                  <w:rFonts w:ascii="Menlo" w:hAnsi="Menlo" w:cs="Menlo"/>
                                  <w:color w:val="000000"/>
                                  <w:sz w:val="16"/>
                                  <w:szCs w:val="16"/>
                                </w:rPr>
                                <w:t>=[</w:t>
                              </w:r>
                              <w:r w:rsidRPr="008C5E22">
                                <w:rPr>
                                  <w:rFonts w:ascii="Menlo" w:hAnsi="Menlo" w:cs="Menlo"/>
                                  <w:color w:val="B42419"/>
                                  <w:sz w:val="16"/>
                                  <w:szCs w:val="16"/>
                                </w:rPr>
                                <w:t>2</w:t>
                              </w:r>
                              <w:r w:rsidRPr="008C5E22">
                                <w:rPr>
                                  <w:rFonts w:ascii="Menlo" w:hAnsi="Menlo" w:cs="Menlo"/>
                                  <w:color w:val="000000"/>
                                  <w:sz w:val="16"/>
                                  <w:szCs w:val="16"/>
                                </w:rPr>
                                <w:t xml:space="preserve">, </w:t>
                              </w:r>
                              <w:r w:rsidRPr="008C5E22">
                                <w:rPr>
                                  <w:rFonts w:ascii="Menlo" w:hAnsi="Menlo" w:cs="Menlo"/>
                                  <w:color w:val="B42419"/>
                                  <w:sz w:val="16"/>
                                  <w:szCs w:val="16"/>
                                </w:rPr>
                                <w:t>3</w:t>
                              </w:r>
                              <w:r w:rsidRPr="008C5E22">
                                <w:rPr>
                                  <w:rFonts w:ascii="Menlo" w:hAnsi="Menlo" w:cs="Menlo"/>
                                  <w:color w:val="000000"/>
                                  <w:sz w:val="16"/>
                                  <w:szCs w:val="16"/>
                                </w:rPr>
                                <w:t xml:space="preserve">, </w:t>
                              </w:r>
                              <w:r w:rsidRPr="008C5E22">
                                <w:rPr>
                                  <w:rFonts w:ascii="Menlo" w:hAnsi="Menlo" w:cs="Menlo"/>
                                  <w:color w:val="B42419"/>
                                  <w:sz w:val="16"/>
                                  <w:szCs w:val="16"/>
                                </w:rPr>
                                <w:t>4</w:t>
                              </w:r>
                              <w:r w:rsidRPr="008C5E22">
                                <w:rPr>
                                  <w:rFonts w:ascii="Menlo" w:hAnsi="Menlo" w:cs="Menlo"/>
                                  <w:color w:val="000000"/>
                                  <w:sz w:val="16"/>
                                  <w:szCs w:val="16"/>
                                </w:rPr>
                                <w:t xml:space="preserve">], </w:t>
                              </w:r>
                              <w:proofErr w:type="spellStart"/>
                              <w:r w:rsidRPr="008C5E22">
                                <w:rPr>
                                  <w:rFonts w:ascii="Menlo" w:hAnsi="Menlo" w:cs="Menlo"/>
                                  <w:color w:val="000000"/>
                                  <w:sz w:val="16"/>
                                  <w:szCs w:val="16"/>
                                </w:rPr>
                                <w:t>del_qc_var</w:t>
                              </w:r>
                              <w:proofErr w:type="spellEnd"/>
                              <w:r w:rsidRPr="008C5E22">
                                <w:rPr>
                                  <w:rFonts w:ascii="Menlo" w:hAnsi="Menlo" w:cs="Menlo"/>
                                  <w:color w:val="000000"/>
                                  <w:sz w:val="16"/>
                                  <w:szCs w:val="16"/>
                                </w:rPr>
                                <w:t>=</w:t>
                              </w:r>
                              <w:r w:rsidRPr="008C5E22">
                                <w:rPr>
                                  <w:rFonts w:ascii="Menlo" w:hAnsi="Menlo" w:cs="Menlo"/>
                                  <w:color w:val="2EAEBB"/>
                                  <w:sz w:val="16"/>
                                  <w:szCs w:val="16"/>
                                </w:rPr>
                                <w:t>False</w:t>
                              </w:r>
                              <w:r w:rsidRPr="008C5E22">
                                <w:rPr>
                                  <w:rFonts w:ascii="Menlo" w:hAnsi="Menlo" w:cs="Menlo"/>
                                  <w:color w:val="000000"/>
                                  <w:sz w:val="16"/>
                                  <w:szCs w:val="16"/>
                                </w:rPr>
                                <w:t>)</w:t>
                              </w:r>
                            </w:p>
                            <w:p w14:paraId="31784344"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6DB95B9F"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xml:space="preserve"># Set up the ACT </w:t>
                              </w:r>
                              <w:proofErr w:type="spellStart"/>
                              <w:r w:rsidRPr="008C5E22">
                                <w:rPr>
                                  <w:rFonts w:ascii="Menlo" w:hAnsi="Menlo" w:cs="Menlo"/>
                                  <w:color w:val="400BD9"/>
                                  <w:sz w:val="16"/>
                                  <w:szCs w:val="16"/>
                                </w:rPr>
                                <w:t>TimeSeries</w:t>
                              </w:r>
                              <w:proofErr w:type="spellEnd"/>
                              <w:r w:rsidRPr="008C5E22">
                                <w:rPr>
                                  <w:rFonts w:ascii="Menlo" w:hAnsi="Menlo" w:cs="Menlo"/>
                                  <w:color w:val="400BD9"/>
                                  <w:sz w:val="16"/>
                                  <w:szCs w:val="16"/>
                                </w:rPr>
                                <w:t xml:space="preserve"> Plot to hold 2 plots</w:t>
                              </w:r>
                            </w:p>
                            <w:p w14:paraId="7AFCCD62"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000000"/>
                                  <w:sz w:val="16"/>
                                  <w:szCs w:val="16"/>
                                </w:rPr>
                                <w:t xml:space="preserve">display = </w:t>
                              </w:r>
                              <w:proofErr w:type="spellStart"/>
                              <w:proofErr w:type="gramStart"/>
                              <w:r w:rsidRPr="008C5E22">
                                <w:rPr>
                                  <w:rFonts w:ascii="Menlo" w:hAnsi="Menlo" w:cs="Menlo"/>
                                  <w:color w:val="000000"/>
                                  <w:sz w:val="16"/>
                                  <w:szCs w:val="16"/>
                                </w:rPr>
                                <w:t>act.plotting</w:t>
                              </w:r>
                              <w:proofErr w:type="gramEnd"/>
                              <w:r w:rsidRPr="008C5E22">
                                <w:rPr>
                                  <w:rFonts w:ascii="Menlo" w:hAnsi="Menlo" w:cs="Menlo"/>
                                  <w:color w:val="000000"/>
                                  <w:sz w:val="16"/>
                                  <w:szCs w:val="16"/>
                                </w:rPr>
                                <w:t>.TimeSeriesDisplay</w:t>
                              </w:r>
                              <w:proofErr w:type="spellEnd"/>
                              <w:r w:rsidRPr="008C5E22">
                                <w:rPr>
                                  <w:rFonts w:ascii="Menlo" w:hAnsi="Menlo" w:cs="Menlo"/>
                                  <w:color w:val="000000"/>
                                  <w:sz w:val="16"/>
                                  <w:szCs w:val="16"/>
                                </w:rPr>
                                <w:t xml:space="preserve">(obj, </w:t>
                              </w:r>
                              <w:proofErr w:type="spellStart"/>
                              <w:r w:rsidRPr="008C5E22">
                                <w:rPr>
                                  <w:rFonts w:ascii="Menlo" w:hAnsi="Menlo" w:cs="Menlo"/>
                                  <w:color w:val="000000"/>
                                  <w:sz w:val="16"/>
                                  <w:szCs w:val="16"/>
                                </w:rPr>
                                <w:t>figsize</w:t>
                              </w:r>
                              <w:proofErr w:type="spellEnd"/>
                              <w:r w:rsidRPr="008C5E22">
                                <w:rPr>
                                  <w:rFonts w:ascii="Menlo" w:hAnsi="Menlo" w:cs="Menlo"/>
                                  <w:color w:val="000000"/>
                                  <w:sz w:val="16"/>
                                  <w:szCs w:val="16"/>
                                </w:rPr>
                                <w:t>=(</w:t>
                              </w:r>
                              <w:r w:rsidRPr="008C5E22">
                                <w:rPr>
                                  <w:rFonts w:ascii="Menlo" w:hAnsi="Menlo" w:cs="Menlo"/>
                                  <w:color w:val="B42419"/>
                                  <w:sz w:val="16"/>
                                  <w:szCs w:val="16"/>
                                </w:rPr>
                                <w:t>15</w:t>
                              </w:r>
                              <w:r w:rsidRPr="008C5E22">
                                <w:rPr>
                                  <w:rFonts w:ascii="Menlo" w:hAnsi="Menlo" w:cs="Menlo"/>
                                  <w:color w:val="000000"/>
                                  <w:sz w:val="16"/>
                                  <w:szCs w:val="16"/>
                                </w:rPr>
                                <w:t xml:space="preserve">, </w:t>
                              </w:r>
                              <w:r w:rsidRPr="008C5E22">
                                <w:rPr>
                                  <w:rFonts w:ascii="Menlo" w:hAnsi="Menlo" w:cs="Menlo"/>
                                  <w:color w:val="B42419"/>
                                  <w:sz w:val="16"/>
                                  <w:szCs w:val="16"/>
                                </w:rPr>
                                <w:t>10</w:t>
                              </w:r>
                              <w:r w:rsidRPr="008C5E22">
                                <w:rPr>
                                  <w:rFonts w:ascii="Menlo" w:hAnsi="Menlo" w:cs="Menlo"/>
                                  <w:color w:val="000000"/>
                                  <w:sz w:val="16"/>
                                  <w:szCs w:val="16"/>
                                </w:rPr>
                                <w:t xml:space="preserve">), </w:t>
                              </w:r>
                              <w:proofErr w:type="spellStart"/>
                              <w:r w:rsidRPr="008C5E22">
                                <w:rPr>
                                  <w:rFonts w:ascii="Menlo" w:hAnsi="Menlo" w:cs="Menlo"/>
                                  <w:color w:val="000000"/>
                                  <w:sz w:val="16"/>
                                  <w:szCs w:val="16"/>
                                </w:rPr>
                                <w:t>subplot_shape</w:t>
                              </w:r>
                              <w:proofErr w:type="spellEnd"/>
                              <w:r w:rsidRPr="008C5E22">
                                <w:rPr>
                                  <w:rFonts w:ascii="Menlo" w:hAnsi="Menlo" w:cs="Menlo"/>
                                  <w:color w:val="000000"/>
                                  <w:sz w:val="16"/>
                                  <w:szCs w:val="16"/>
                                </w:rPr>
                                <w:t>=(</w:t>
                              </w:r>
                              <w:r w:rsidRPr="008C5E22">
                                <w:rPr>
                                  <w:rFonts w:ascii="Menlo" w:hAnsi="Menlo" w:cs="Menlo"/>
                                  <w:color w:val="B42419"/>
                                  <w:sz w:val="16"/>
                                  <w:szCs w:val="16"/>
                                </w:rPr>
                                <w:t>2</w:t>
                              </w:r>
                              <w:r w:rsidRPr="008C5E22">
                                <w:rPr>
                                  <w:rFonts w:ascii="Menlo" w:hAnsi="Menlo" w:cs="Menlo"/>
                                  <w:color w:val="000000"/>
                                  <w:sz w:val="16"/>
                                  <w:szCs w:val="16"/>
                                </w:rPr>
                                <w:t>,))</w:t>
                              </w:r>
                            </w:p>
                            <w:p w14:paraId="4F6014B9"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3407DB3E"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Plot variable in the first plot, adding a day/night background</w:t>
                              </w:r>
                            </w:p>
                            <w:p w14:paraId="2C72B1CA"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display.plot</w:t>
                              </w:r>
                              <w:proofErr w:type="spellEnd"/>
                              <w:proofErr w:type="gramEnd"/>
                              <w:r w:rsidRPr="008C5E22">
                                <w:rPr>
                                  <w:rFonts w:ascii="Menlo" w:hAnsi="Menlo" w:cs="Menlo"/>
                                  <w:color w:val="000000"/>
                                  <w:sz w:val="16"/>
                                  <w:szCs w:val="16"/>
                                </w:rPr>
                                <w:t xml:space="preserve">(variable, </w:t>
                              </w:r>
                              <w:proofErr w:type="spellStart"/>
                              <w:r w:rsidRPr="008C5E22">
                                <w:rPr>
                                  <w:rFonts w:ascii="Menlo" w:hAnsi="Menlo" w:cs="Menlo"/>
                                  <w:color w:val="000000"/>
                                  <w:sz w:val="16"/>
                                  <w:szCs w:val="16"/>
                                </w:rPr>
                                <w:t>subplot_index</w:t>
                              </w:r>
                              <w:proofErr w:type="spellEnd"/>
                              <w:r w:rsidRPr="008C5E22">
                                <w:rPr>
                                  <w:rFonts w:ascii="Menlo" w:hAnsi="Menlo" w:cs="Menlo"/>
                                  <w:color w:val="000000"/>
                                  <w:sz w:val="16"/>
                                  <w:szCs w:val="16"/>
                                </w:rPr>
                                <w:t>=(</w:t>
                              </w:r>
                              <w:r w:rsidRPr="008C5E22">
                                <w:rPr>
                                  <w:rFonts w:ascii="Menlo" w:hAnsi="Menlo" w:cs="Menlo"/>
                                  <w:color w:val="B42419"/>
                                  <w:sz w:val="16"/>
                                  <w:szCs w:val="16"/>
                                </w:rPr>
                                <w:t>0</w:t>
                              </w:r>
                              <w:r w:rsidRPr="008C5E22">
                                <w:rPr>
                                  <w:rFonts w:ascii="Menlo" w:hAnsi="Menlo" w:cs="Menlo"/>
                                  <w:color w:val="000000"/>
                                  <w:sz w:val="16"/>
                                  <w:szCs w:val="16"/>
                                </w:rPr>
                                <w:t>,))</w:t>
                              </w:r>
                            </w:p>
                            <w:p w14:paraId="471B6B2C"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8C5E22">
                                <w:rPr>
                                  <w:rFonts w:ascii="Menlo" w:hAnsi="Menlo" w:cs="Menlo"/>
                                  <w:color w:val="000000"/>
                                  <w:sz w:val="16"/>
                                  <w:szCs w:val="16"/>
                                </w:rPr>
                                <w:t>display.day_night_background</w:t>
                              </w:r>
                              <w:proofErr w:type="spellEnd"/>
                              <w:r w:rsidRPr="008C5E22">
                                <w:rPr>
                                  <w:rFonts w:ascii="Menlo" w:hAnsi="Menlo" w:cs="Menlo"/>
                                  <w:color w:val="000000"/>
                                  <w:sz w:val="16"/>
                                  <w:szCs w:val="16"/>
                                </w:rPr>
                                <w:t>(</w:t>
                              </w:r>
                              <w:proofErr w:type="spellStart"/>
                              <w:r w:rsidRPr="008C5E22">
                                <w:rPr>
                                  <w:rFonts w:ascii="Menlo" w:hAnsi="Menlo" w:cs="Menlo"/>
                                  <w:color w:val="000000"/>
                                  <w:sz w:val="16"/>
                                  <w:szCs w:val="16"/>
                                </w:rPr>
                                <w:t>subplot_index</w:t>
                              </w:r>
                              <w:proofErr w:type="spellEnd"/>
                              <w:proofErr w:type="gramStart"/>
                              <w:r w:rsidRPr="008C5E22">
                                <w:rPr>
                                  <w:rFonts w:ascii="Menlo" w:hAnsi="Menlo" w:cs="Menlo"/>
                                  <w:color w:val="000000"/>
                                  <w:sz w:val="16"/>
                                  <w:szCs w:val="16"/>
                                </w:rPr>
                                <w:t>=(</w:t>
                              </w:r>
                              <w:proofErr w:type="gramEnd"/>
                              <w:r w:rsidRPr="008C5E22">
                                <w:rPr>
                                  <w:rFonts w:ascii="Menlo" w:hAnsi="Menlo" w:cs="Menlo"/>
                                  <w:color w:val="B42419"/>
                                  <w:sz w:val="16"/>
                                  <w:szCs w:val="16"/>
                                </w:rPr>
                                <w:t>0</w:t>
                              </w:r>
                              <w:r w:rsidRPr="008C5E22">
                                <w:rPr>
                                  <w:rFonts w:ascii="Menlo" w:hAnsi="Menlo" w:cs="Menlo"/>
                                  <w:color w:val="000000"/>
                                  <w:sz w:val="16"/>
                                  <w:szCs w:val="16"/>
                                </w:rPr>
                                <w:t>,))</w:t>
                              </w:r>
                            </w:p>
                            <w:p w14:paraId="01EB5A32"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3CEFD029"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Plot the QC Flag block plot in the second plot</w:t>
                              </w:r>
                            </w:p>
                            <w:p w14:paraId="57117DE0"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display.qc</w:t>
                              </w:r>
                              <w:proofErr w:type="gramEnd"/>
                              <w:r w:rsidRPr="008C5E22">
                                <w:rPr>
                                  <w:rFonts w:ascii="Menlo" w:hAnsi="Menlo" w:cs="Menlo"/>
                                  <w:color w:val="000000"/>
                                  <w:sz w:val="16"/>
                                  <w:szCs w:val="16"/>
                                </w:rPr>
                                <w:t>_flag_block_plot</w:t>
                              </w:r>
                              <w:proofErr w:type="spellEnd"/>
                              <w:r w:rsidRPr="008C5E22">
                                <w:rPr>
                                  <w:rFonts w:ascii="Menlo" w:hAnsi="Menlo" w:cs="Menlo"/>
                                  <w:color w:val="000000"/>
                                  <w:sz w:val="16"/>
                                  <w:szCs w:val="16"/>
                                </w:rPr>
                                <w:t xml:space="preserve">(variable, </w:t>
                              </w:r>
                              <w:proofErr w:type="spellStart"/>
                              <w:r w:rsidRPr="008C5E22">
                                <w:rPr>
                                  <w:rFonts w:ascii="Menlo" w:hAnsi="Menlo" w:cs="Menlo"/>
                                  <w:color w:val="000000"/>
                                  <w:sz w:val="16"/>
                                  <w:szCs w:val="16"/>
                                </w:rPr>
                                <w:t>subplot_index</w:t>
                              </w:r>
                              <w:proofErr w:type="spellEnd"/>
                              <w:r w:rsidRPr="008C5E22">
                                <w:rPr>
                                  <w:rFonts w:ascii="Menlo" w:hAnsi="Menlo" w:cs="Menlo"/>
                                  <w:color w:val="000000"/>
                                  <w:sz w:val="16"/>
                                  <w:szCs w:val="16"/>
                                </w:rPr>
                                <w:t>=(</w:t>
                              </w:r>
                              <w:r w:rsidRPr="008C5E22">
                                <w:rPr>
                                  <w:rFonts w:ascii="Menlo" w:hAnsi="Menlo" w:cs="Menlo"/>
                                  <w:color w:val="B42419"/>
                                  <w:sz w:val="16"/>
                                  <w:szCs w:val="16"/>
                                </w:rPr>
                                <w:t>1</w:t>
                              </w:r>
                              <w:r w:rsidRPr="008C5E22">
                                <w:rPr>
                                  <w:rFonts w:ascii="Menlo" w:hAnsi="Menlo" w:cs="Menlo"/>
                                  <w:color w:val="000000"/>
                                  <w:sz w:val="16"/>
                                  <w:szCs w:val="16"/>
                                </w:rPr>
                                <w:t>,))</w:t>
                              </w:r>
                            </w:p>
                            <w:p w14:paraId="5516E812"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6AD1D161"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Tighten the margins and display it</w:t>
                              </w:r>
                            </w:p>
                            <w:p w14:paraId="0E5A6416"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plt.tight</w:t>
                              </w:r>
                              <w:proofErr w:type="gramEnd"/>
                              <w:r w:rsidRPr="008C5E22">
                                <w:rPr>
                                  <w:rFonts w:ascii="Menlo" w:hAnsi="Menlo" w:cs="Menlo"/>
                                  <w:color w:val="000000"/>
                                  <w:sz w:val="16"/>
                                  <w:szCs w:val="16"/>
                                </w:rPr>
                                <w:t>_layout</w:t>
                              </w:r>
                              <w:proofErr w:type="spellEnd"/>
                              <w:r w:rsidRPr="008C5E22">
                                <w:rPr>
                                  <w:rFonts w:ascii="Menlo" w:hAnsi="Menlo" w:cs="Menlo"/>
                                  <w:color w:val="000000"/>
                                  <w:sz w:val="16"/>
                                  <w:szCs w:val="16"/>
                                </w:rPr>
                                <w:t>()</w:t>
                              </w:r>
                            </w:p>
                            <w:p w14:paraId="363A49DF" w14:textId="3CBE5E8F" w:rsidR="008C5E22" w:rsidRPr="008C5E22" w:rsidRDefault="008C5E22" w:rsidP="008C5E22">
                              <w:pPr>
                                <w:rPr>
                                  <w:sz w:val="18"/>
                                  <w:szCs w:val="18"/>
                                </w:rPr>
                              </w:pPr>
                              <w:proofErr w:type="spellStart"/>
                              <w:proofErr w:type="gramStart"/>
                              <w:r w:rsidRPr="008C5E22">
                                <w:rPr>
                                  <w:rFonts w:ascii="Menlo" w:hAnsi="Menlo" w:cs="Menlo"/>
                                  <w:color w:val="000000"/>
                                  <w:sz w:val="16"/>
                                  <w:szCs w:val="16"/>
                                </w:rPr>
                                <w:t>plt.show</w:t>
                              </w:r>
                              <w:proofErr w:type="spellEnd"/>
                              <w:proofErr w:type="gramEnd"/>
                              <w:r w:rsidRPr="008C5E22">
                                <w:rPr>
                                  <w:rFonts w:ascii="Menlo" w:hAnsi="Menlo" w:cs="Menlo"/>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454569" id="_x0000_t202" coordsize="21600,21600" o:spt="202" path="m,l,21600r21600,l21600,xe">
                  <v:stroke joinstyle="miter"/>
                  <v:path gradientshapeok="t" o:connecttype="rect"/>
                </v:shapetype>
                <v:shape id="Text Box 8" o:spid="_x0000_s1026" type="#_x0000_t202" style="position:absolute;left:0;text-align:left;margin-left:-.75pt;margin-top:19.15pt;width:471.85pt;height:33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" fillcolor="white [3201]" strokeweight=".5pt">
                  <v:textbox>
                    <w:txbxContent>
                      <w:p w14:paraId="17EDBEE4"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Import libraries</w:t>
                        </w:r>
                      </w:p>
                      <w:p w14:paraId="16C0DE8A"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C814C9"/>
                            <w:sz w:val="16"/>
                            <w:szCs w:val="16"/>
                          </w:rPr>
                          <w:t>import</w:t>
                        </w:r>
                        <w:r w:rsidRPr="008C5E22">
                          <w:rPr>
                            <w:rFonts w:ascii="Menlo" w:hAnsi="Menlo" w:cs="Menlo"/>
                            <w:color w:val="000000"/>
                            <w:sz w:val="16"/>
                            <w:szCs w:val="16"/>
                          </w:rPr>
                          <w:t xml:space="preserve"> act</w:t>
                        </w:r>
                      </w:p>
                      <w:p w14:paraId="0025FFF8"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C814C9"/>
                            <w:sz w:val="16"/>
                            <w:szCs w:val="16"/>
                          </w:rPr>
                          <w:t>import</w:t>
                        </w:r>
                        <w:r w:rsidRPr="008C5E22">
                          <w:rPr>
                            <w:rFonts w:ascii="Menlo" w:hAnsi="Menlo" w:cs="Menlo"/>
                            <w:color w:val="000000"/>
                            <w:sz w:val="16"/>
                            <w:szCs w:val="16"/>
                          </w:rPr>
                          <w:t xml:space="preserve"> </w:t>
                        </w:r>
                        <w:proofErr w:type="spellStart"/>
                        <w:proofErr w:type="gramStart"/>
                        <w:r w:rsidRPr="008C5E22">
                          <w:rPr>
                            <w:rFonts w:ascii="Menlo" w:hAnsi="Menlo" w:cs="Menlo"/>
                            <w:color w:val="000000"/>
                            <w:sz w:val="16"/>
                            <w:szCs w:val="16"/>
                          </w:rPr>
                          <w:t>matplotlib.pyplot</w:t>
                        </w:r>
                        <w:proofErr w:type="spellEnd"/>
                        <w:proofErr w:type="gramEnd"/>
                        <w:r w:rsidRPr="008C5E22">
                          <w:rPr>
                            <w:rFonts w:ascii="Menlo" w:hAnsi="Menlo" w:cs="Menlo"/>
                            <w:color w:val="000000"/>
                            <w:sz w:val="16"/>
                            <w:szCs w:val="16"/>
                          </w:rPr>
                          <w:t xml:space="preserve"> </w:t>
                        </w:r>
                        <w:r w:rsidRPr="008C5E22">
                          <w:rPr>
                            <w:rFonts w:ascii="Menlo" w:hAnsi="Menlo" w:cs="Menlo"/>
                            <w:color w:val="C1651C"/>
                            <w:sz w:val="16"/>
                            <w:szCs w:val="16"/>
                          </w:rPr>
                          <w:t>as</w:t>
                        </w:r>
                        <w:r w:rsidRPr="008C5E22">
                          <w:rPr>
                            <w:rFonts w:ascii="Menlo" w:hAnsi="Menlo" w:cs="Menlo"/>
                            <w:color w:val="000000"/>
                            <w:sz w:val="16"/>
                            <w:szCs w:val="16"/>
                          </w:rPr>
                          <w:t xml:space="preserve"> </w:t>
                        </w:r>
                        <w:proofErr w:type="spellStart"/>
                        <w:r w:rsidRPr="008C5E22">
                          <w:rPr>
                            <w:rFonts w:ascii="Menlo" w:hAnsi="Menlo" w:cs="Menlo"/>
                            <w:color w:val="000000"/>
                            <w:sz w:val="16"/>
                            <w:szCs w:val="16"/>
                          </w:rPr>
                          <w:t>plt</w:t>
                        </w:r>
                        <w:proofErr w:type="spellEnd"/>
                      </w:p>
                      <w:p w14:paraId="4CD98A89"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50A48183"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Read in Data</w:t>
                        </w:r>
                      </w:p>
                      <w:p w14:paraId="52095B5A"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000000"/>
                            <w:sz w:val="16"/>
                            <w:szCs w:val="16"/>
                          </w:rPr>
                          <w:t xml:space="preserve">obj = </w:t>
                        </w:r>
                        <w:proofErr w:type="gramStart"/>
                        <w:r w:rsidRPr="008C5E22">
                          <w:rPr>
                            <w:rFonts w:ascii="Menlo" w:hAnsi="Menlo" w:cs="Menlo"/>
                            <w:color w:val="000000"/>
                            <w:sz w:val="16"/>
                            <w:szCs w:val="16"/>
                          </w:rPr>
                          <w:t>act.io.armfiles</w:t>
                        </w:r>
                        <w:proofErr w:type="gramEnd"/>
                        <w:r w:rsidRPr="008C5E22">
                          <w:rPr>
                            <w:rFonts w:ascii="Menlo" w:hAnsi="Menlo" w:cs="Menlo"/>
                            <w:color w:val="000000"/>
                            <w:sz w:val="16"/>
                            <w:szCs w:val="16"/>
                          </w:rPr>
                          <w:t>.read_netcdf(</w:t>
                        </w:r>
                        <w:r w:rsidRPr="008C5E22">
                          <w:rPr>
                            <w:rFonts w:ascii="Menlo" w:hAnsi="Menlo" w:cs="Menlo"/>
                            <w:color w:val="B42419"/>
                            <w:sz w:val="16"/>
                            <w:szCs w:val="16"/>
                          </w:rPr>
                          <w:t>'./sgpmfrsr7nchE11.b1/sgpmfrsr7nchE11.b1.20210329.070000.nc'</w:t>
                        </w:r>
                        <w:r w:rsidRPr="008C5E22">
                          <w:rPr>
                            <w:rFonts w:ascii="Menlo" w:hAnsi="Menlo" w:cs="Menlo"/>
                            <w:color w:val="000000"/>
                            <w:sz w:val="16"/>
                            <w:szCs w:val="16"/>
                          </w:rPr>
                          <w:t>)</w:t>
                        </w:r>
                      </w:p>
                      <w:p w14:paraId="4C026097"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124052FB"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xml:space="preserve"># Convert data to </w:t>
                        </w:r>
                        <w:proofErr w:type="spellStart"/>
                        <w:r w:rsidRPr="008C5E22">
                          <w:rPr>
                            <w:rFonts w:ascii="Menlo" w:hAnsi="Menlo" w:cs="Menlo"/>
                            <w:color w:val="400BD9"/>
                            <w:sz w:val="16"/>
                            <w:szCs w:val="16"/>
                          </w:rPr>
                          <w:t>cf</w:t>
                        </w:r>
                        <w:proofErr w:type="spellEnd"/>
                        <w:r w:rsidRPr="008C5E22">
                          <w:rPr>
                            <w:rFonts w:ascii="Menlo" w:hAnsi="Menlo" w:cs="Menlo"/>
                            <w:color w:val="400BD9"/>
                            <w:sz w:val="16"/>
                            <w:szCs w:val="16"/>
                          </w:rPr>
                          <w:t>-standards</w:t>
                        </w:r>
                      </w:p>
                      <w:p w14:paraId="48BC1DA8"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obj.clean</w:t>
                        </w:r>
                        <w:proofErr w:type="gramEnd"/>
                        <w:r w:rsidRPr="008C5E22">
                          <w:rPr>
                            <w:rFonts w:ascii="Menlo" w:hAnsi="Menlo" w:cs="Menlo"/>
                            <w:color w:val="000000"/>
                            <w:sz w:val="16"/>
                            <w:szCs w:val="16"/>
                          </w:rPr>
                          <w:t>.cleanup</w:t>
                        </w:r>
                        <w:proofErr w:type="spellEnd"/>
                        <w:r w:rsidRPr="008C5E22">
                          <w:rPr>
                            <w:rFonts w:ascii="Menlo" w:hAnsi="Menlo" w:cs="Menlo"/>
                            <w:color w:val="000000"/>
                            <w:sz w:val="16"/>
                            <w:szCs w:val="16"/>
                          </w:rPr>
                          <w:t>()</w:t>
                        </w:r>
                      </w:p>
                      <w:p w14:paraId="73CA91E4"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3D4BCC31"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Set Variable and add new maximum test</w:t>
                        </w:r>
                      </w:p>
                      <w:p w14:paraId="1FE55117"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000000"/>
                            <w:sz w:val="16"/>
                            <w:szCs w:val="16"/>
                          </w:rPr>
                          <w:t xml:space="preserve">variable = </w:t>
                        </w:r>
                        <w:r w:rsidRPr="008C5E22">
                          <w:rPr>
                            <w:rFonts w:ascii="Menlo" w:hAnsi="Menlo" w:cs="Menlo"/>
                            <w:color w:val="B42419"/>
                            <w:sz w:val="16"/>
                            <w:szCs w:val="16"/>
                          </w:rPr>
                          <w:t>'diffuse_hemisp_narrowband_filter4'</w:t>
                        </w:r>
                      </w:p>
                      <w:p w14:paraId="3B64984D"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8C5E22">
                          <w:rPr>
                            <w:rFonts w:ascii="Menlo" w:hAnsi="Menlo" w:cs="Menlo"/>
                            <w:color w:val="000000"/>
                            <w:sz w:val="16"/>
                            <w:szCs w:val="16"/>
                          </w:rPr>
                          <w:t>obj.qcfilter.add_greater_</w:t>
                        </w:r>
                        <w:proofErr w:type="gramStart"/>
                        <w:r w:rsidRPr="008C5E22">
                          <w:rPr>
                            <w:rFonts w:ascii="Menlo" w:hAnsi="Menlo" w:cs="Menlo"/>
                            <w:color w:val="000000"/>
                            <w:sz w:val="16"/>
                            <w:szCs w:val="16"/>
                          </w:rPr>
                          <w:t>test</w:t>
                        </w:r>
                        <w:proofErr w:type="spellEnd"/>
                        <w:r w:rsidRPr="008C5E22">
                          <w:rPr>
                            <w:rFonts w:ascii="Menlo" w:hAnsi="Menlo" w:cs="Menlo"/>
                            <w:color w:val="000000"/>
                            <w:sz w:val="16"/>
                            <w:szCs w:val="16"/>
                          </w:rPr>
                          <w:t>(</w:t>
                        </w:r>
                        <w:proofErr w:type="gramEnd"/>
                        <w:r w:rsidRPr="008C5E22">
                          <w:rPr>
                            <w:rFonts w:ascii="Menlo" w:hAnsi="Menlo" w:cs="Menlo"/>
                            <w:color w:val="000000"/>
                            <w:sz w:val="16"/>
                            <w:szCs w:val="16"/>
                          </w:rPr>
                          <w:t xml:space="preserve">variable, </w:t>
                        </w:r>
                        <w:r w:rsidRPr="008C5E22">
                          <w:rPr>
                            <w:rFonts w:ascii="Menlo" w:hAnsi="Menlo" w:cs="Menlo"/>
                            <w:color w:val="B42419"/>
                            <w:sz w:val="16"/>
                            <w:szCs w:val="16"/>
                          </w:rPr>
                          <w:t>0.4</w:t>
                        </w:r>
                        <w:r w:rsidRPr="008C5E22">
                          <w:rPr>
                            <w:rFonts w:ascii="Menlo" w:hAnsi="Menlo" w:cs="Menlo"/>
                            <w:color w:val="000000"/>
                            <w:sz w:val="16"/>
                            <w:szCs w:val="16"/>
                          </w:rPr>
                          <w:t>)</w:t>
                        </w:r>
                      </w:p>
                      <w:p w14:paraId="1D339D9D"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60324921"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Query ARM's DQR webservice and add to the qc variable</w:t>
                        </w:r>
                      </w:p>
                      <w:p w14:paraId="042C6091"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000000"/>
                            <w:sz w:val="16"/>
                            <w:szCs w:val="16"/>
                          </w:rPr>
                          <w:t xml:space="preserve">obj = </w:t>
                        </w:r>
                        <w:proofErr w:type="spellStart"/>
                        <w:r w:rsidRPr="008C5E22">
                          <w:rPr>
                            <w:rFonts w:ascii="Menlo" w:hAnsi="Menlo" w:cs="Menlo"/>
                            <w:color w:val="000000"/>
                            <w:sz w:val="16"/>
                            <w:szCs w:val="16"/>
                          </w:rPr>
                          <w:t>act.qc.arm.add_dqr_to_</w:t>
                        </w:r>
                        <w:proofErr w:type="gramStart"/>
                        <w:r w:rsidRPr="008C5E22">
                          <w:rPr>
                            <w:rFonts w:ascii="Menlo" w:hAnsi="Menlo" w:cs="Menlo"/>
                            <w:color w:val="000000"/>
                            <w:sz w:val="16"/>
                            <w:szCs w:val="16"/>
                          </w:rPr>
                          <w:t>qc</w:t>
                        </w:r>
                        <w:proofErr w:type="spellEnd"/>
                        <w:r w:rsidRPr="008C5E22">
                          <w:rPr>
                            <w:rFonts w:ascii="Menlo" w:hAnsi="Menlo" w:cs="Menlo"/>
                            <w:color w:val="000000"/>
                            <w:sz w:val="16"/>
                            <w:szCs w:val="16"/>
                          </w:rPr>
                          <w:t>(</w:t>
                        </w:r>
                        <w:proofErr w:type="gramEnd"/>
                        <w:r w:rsidRPr="008C5E22">
                          <w:rPr>
                            <w:rFonts w:ascii="Menlo" w:hAnsi="Menlo" w:cs="Menlo"/>
                            <w:color w:val="000000"/>
                            <w:sz w:val="16"/>
                            <w:szCs w:val="16"/>
                          </w:rPr>
                          <w:t>obj, variable=variable)</w:t>
                        </w:r>
                      </w:p>
                      <w:p w14:paraId="35814B88"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3C3B645E"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Filter variable based on qc variable and remove data flagged by test 2, 3, and 4</w:t>
                        </w:r>
                      </w:p>
                      <w:p w14:paraId="4D863A52"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obj.qcfilter</w:t>
                        </w:r>
                        <w:proofErr w:type="gramEnd"/>
                        <w:r w:rsidRPr="008C5E22">
                          <w:rPr>
                            <w:rFonts w:ascii="Menlo" w:hAnsi="Menlo" w:cs="Menlo"/>
                            <w:color w:val="000000"/>
                            <w:sz w:val="16"/>
                            <w:szCs w:val="16"/>
                          </w:rPr>
                          <w:t>.datafilter</w:t>
                        </w:r>
                        <w:proofErr w:type="spellEnd"/>
                        <w:r w:rsidRPr="008C5E22">
                          <w:rPr>
                            <w:rFonts w:ascii="Menlo" w:hAnsi="Menlo" w:cs="Menlo"/>
                            <w:color w:val="000000"/>
                            <w:sz w:val="16"/>
                            <w:szCs w:val="16"/>
                          </w:rPr>
                          <w:t xml:space="preserve">(variable, </w:t>
                        </w:r>
                        <w:proofErr w:type="spellStart"/>
                        <w:r w:rsidRPr="008C5E22">
                          <w:rPr>
                            <w:rFonts w:ascii="Menlo" w:hAnsi="Menlo" w:cs="Menlo"/>
                            <w:color w:val="000000"/>
                            <w:sz w:val="16"/>
                            <w:szCs w:val="16"/>
                          </w:rPr>
                          <w:t>rm_tests</w:t>
                        </w:r>
                        <w:proofErr w:type="spellEnd"/>
                        <w:r w:rsidRPr="008C5E22">
                          <w:rPr>
                            <w:rFonts w:ascii="Menlo" w:hAnsi="Menlo" w:cs="Menlo"/>
                            <w:color w:val="000000"/>
                            <w:sz w:val="16"/>
                            <w:szCs w:val="16"/>
                          </w:rPr>
                          <w:t>=[</w:t>
                        </w:r>
                        <w:r w:rsidRPr="008C5E22">
                          <w:rPr>
                            <w:rFonts w:ascii="Menlo" w:hAnsi="Menlo" w:cs="Menlo"/>
                            <w:color w:val="B42419"/>
                            <w:sz w:val="16"/>
                            <w:szCs w:val="16"/>
                          </w:rPr>
                          <w:t>2</w:t>
                        </w:r>
                        <w:r w:rsidRPr="008C5E22">
                          <w:rPr>
                            <w:rFonts w:ascii="Menlo" w:hAnsi="Menlo" w:cs="Menlo"/>
                            <w:color w:val="000000"/>
                            <w:sz w:val="16"/>
                            <w:szCs w:val="16"/>
                          </w:rPr>
                          <w:t xml:space="preserve">, </w:t>
                        </w:r>
                        <w:r w:rsidRPr="008C5E22">
                          <w:rPr>
                            <w:rFonts w:ascii="Menlo" w:hAnsi="Menlo" w:cs="Menlo"/>
                            <w:color w:val="B42419"/>
                            <w:sz w:val="16"/>
                            <w:szCs w:val="16"/>
                          </w:rPr>
                          <w:t>3</w:t>
                        </w:r>
                        <w:r w:rsidRPr="008C5E22">
                          <w:rPr>
                            <w:rFonts w:ascii="Menlo" w:hAnsi="Menlo" w:cs="Menlo"/>
                            <w:color w:val="000000"/>
                            <w:sz w:val="16"/>
                            <w:szCs w:val="16"/>
                          </w:rPr>
                          <w:t xml:space="preserve">, </w:t>
                        </w:r>
                        <w:r w:rsidRPr="008C5E22">
                          <w:rPr>
                            <w:rFonts w:ascii="Menlo" w:hAnsi="Menlo" w:cs="Menlo"/>
                            <w:color w:val="B42419"/>
                            <w:sz w:val="16"/>
                            <w:szCs w:val="16"/>
                          </w:rPr>
                          <w:t>4</w:t>
                        </w:r>
                        <w:r w:rsidRPr="008C5E22">
                          <w:rPr>
                            <w:rFonts w:ascii="Menlo" w:hAnsi="Menlo" w:cs="Menlo"/>
                            <w:color w:val="000000"/>
                            <w:sz w:val="16"/>
                            <w:szCs w:val="16"/>
                          </w:rPr>
                          <w:t xml:space="preserve">], </w:t>
                        </w:r>
                        <w:proofErr w:type="spellStart"/>
                        <w:r w:rsidRPr="008C5E22">
                          <w:rPr>
                            <w:rFonts w:ascii="Menlo" w:hAnsi="Menlo" w:cs="Menlo"/>
                            <w:color w:val="000000"/>
                            <w:sz w:val="16"/>
                            <w:szCs w:val="16"/>
                          </w:rPr>
                          <w:t>del_qc_var</w:t>
                        </w:r>
                        <w:proofErr w:type="spellEnd"/>
                        <w:r w:rsidRPr="008C5E22">
                          <w:rPr>
                            <w:rFonts w:ascii="Menlo" w:hAnsi="Menlo" w:cs="Menlo"/>
                            <w:color w:val="000000"/>
                            <w:sz w:val="16"/>
                            <w:szCs w:val="16"/>
                          </w:rPr>
                          <w:t>=</w:t>
                        </w:r>
                        <w:r w:rsidRPr="008C5E22">
                          <w:rPr>
                            <w:rFonts w:ascii="Menlo" w:hAnsi="Menlo" w:cs="Menlo"/>
                            <w:color w:val="2EAEBB"/>
                            <w:sz w:val="16"/>
                            <w:szCs w:val="16"/>
                          </w:rPr>
                          <w:t>False</w:t>
                        </w:r>
                        <w:r w:rsidRPr="008C5E22">
                          <w:rPr>
                            <w:rFonts w:ascii="Menlo" w:hAnsi="Menlo" w:cs="Menlo"/>
                            <w:color w:val="000000"/>
                            <w:sz w:val="16"/>
                            <w:szCs w:val="16"/>
                          </w:rPr>
                          <w:t>)</w:t>
                        </w:r>
                      </w:p>
                      <w:p w14:paraId="31784344"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6DB95B9F"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xml:space="preserve"># Set up the ACT </w:t>
                        </w:r>
                        <w:proofErr w:type="spellStart"/>
                        <w:r w:rsidRPr="008C5E22">
                          <w:rPr>
                            <w:rFonts w:ascii="Menlo" w:hAnsi="Menlo" w:cs="Menlo"/>
                            <w:color w:val="400BD9"/>
                            <w:sz w:val="16"/>
                            <w:szCs w:val="16"/>
                          </w:rPr>
                          <w:t>TimeSeries</w:t>
                        </w:r>
                        <w:proofErr w:type="spellEnd"/>
                        <w:r w:rsidRPr="008C5E22">
                          <w:rPr>
                            <w:rFonts w:ascii="Menlo" w:hAnsi="Menlo" w:cs="Menlo"/>
                            <w:color w:val="400BD9"/>
                            <w:sz w:val="16"/>
                            <w:szCs w:val="16"/>
                          </w:rPr>
                          <w:t xml:space="preserve"> Plot to hold 2 plots</w:t>
                        </w:r>
                      </w:p>
                      <w:p w14:paraId="7AFCCD62"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000000"/>
                            <w:sz w:val="16"/>
                            <w:szCs w:val="16"/>
                          </w:rPr>
                          <w:t xml:space="preserve">display = </w:t>
                        </w:r>
                        <w:proofErr w:type="spellStart"/>
                        <w:proofErr w:type="gramStart"/>
                        <w:r w:rsidRPr="008C5E22">
                          <w:rPr>
                            <w:rFonts w:ascii="Menlo" w:hAnsi="Menlo" w:cs="Menlo"/>
                            <w:color w:val="000000"/>
                            <w:sz w:val="16"/>
                            <w:szCs w:val="16"/>
                          </w:rPr>
                          <w:t>act.plotting</w:t>
                        </w:r>
                        <w:proofErr w:type="gramEnd"/>
                        <w:r w:rsidRPr="008C5E22">
                          <w:rPr>
                            <w:rFonts w:ascii="Menlo" w:hAnsi="Menlo" w:cs="Menlo"/>
                            <w:color w:val="000000"/>
                            <w:sz w:val="16"/>
                            <w:szCs w:val="16"/>
                          </w:rPr>
                          <w:t>.TimeSeriesDisplay</w:t>
                        </w:r>
                        <w:proofErr w:type="spellEnd"/>
                        <w:r w:rsidRPr="008C5E22">
                          <w:rPr>
                            <w:rFonts w:ascii="Menlo" w:hAnsi="Menlo" w:cs="Menlo"/>
                            <w:color w:val="000000"/>
                            <w:sz w:val="16"/>
                            <w:szCs w:val="16"/>
                          </w:rPr>
                          <w:t xml:space="preserve">(obj, </w:t>
                        </w:r>
                        <w:proofErr w:type="spellStart"/>
                        <w:r w:rsidRPr="008C5E22">
                          <w:rPr>
                            <w:rFonts w:ascii="Menlo" w:hAnsi="Menlo" w:cs="Menlo"/>
                            <w:color w:val="000000"/>
                            <w:sz w:val="16"/>
                            <w:szCs w:val="16"/>
                          </w:rPr>
                          <w:t>figsize</w:t>
                        </w:r>
                        <w:proofErr w:type="spellEnd"/>
                        <w:r w:rsidRPr="008C5E22">
                          <w:rPr>
                            <w:rFonts w:ascii="Menlo" w:hAnsi="Menlo" w:cs="Menlo"/>
                            <w:color w:val="000000"/>
                            <w:sz w:val="16"/>
                            <w:szCs w:val="16"/>
                          </w:rPr>
                          <w:t>=(</w:t>
                        </w:r>
                        <w:r w:rsidRPr="008C5E22">
                          <w:rPr>
                            <w:rFonts w:ascii="Menlo" w:hAnsi="Menlo" w:cs="Menlo"/>
                            <w:color w:val="B42419"/>
                            <w:sz w:val="16"/>
                            <w:szCs w:val="16"/>
                          </w:rPr>
                          <w:t>15</w:t>
                        </w:r>
                        <w:r w:rsidRPr="008C5E22">
                          <w:rPr>
                            <w:rFonts w:ascii="Menlo" w:hAnsi="Menlo" w:cs="Menlo"/>
                            <w:color w:val="000000"/>
                            <w:sz w:val="16"/>
                            <w:szCs w:val="16"/>
                          </w:rPr>
                          <w:t xml:space="preserve">, </w:t>
                        </w:r>
                        <w:r w:rsidRPr="008C5E22">
                          <w:rPr>
                            <w:rFonts w:ascii="Menlo" w:hAnsi="Menlo" w:cs="Menlo"/>
                            <w:color w:val="B42419"/>
                            <w:sz w:val="16"/>
                            <w:szCs w:val="16"/>
                          </w:rPr>
                          <w:t>10</w:t>
                        </w:r>
                        <w:r w:rsidRPr="008C5E22">
                          <w:rPr>
                            <w:rFonts w:ascii="Menlo" w:hAnsi="Menlo" w:cs="Menlo"/>
                            <w:color w:val="000000"/>
                            <w:sz w:val="16"/>
                            <w:szCs w:val="16"/>
                          </w:rPr>
                          <w:t xml:space="preserve">), </w:t>
                        </w:r>
                        <w:proofErr w:type="spellStart"/>
                        <w:r w:rsidRPr="008C5E22">
                          <w:rPr>
                            <w:rFonts w:ascii="Menlo" w:hAnsi="Menlo" w:cs="Menlo"/>
                            <w:color w:val="000000"/>
                            <w:sz w:val="16"/>
                            <w:szCs w:val="16"/>
                          </w:rPr>
                          <w:t>subplot_shape</w:t>
                        </w:r>
                        <w:proofErr w:type="spellEnd"/>
                        <w:r w:rsidRPr="008C5E22">
                          <w:rPr>
                            <w:rFonts w:ascii="Menlo" w:hAnsi="Menlo" w:cs="Menlo"/>
                            <w:color w:val="000000"/>
                            <w:sz w:val="16"/>
                            <w:szCs w:val="16"/>
                          </w:rPr>
                          <w:t>=(</w:t>
                        </w:r>
                        <w:r w:rsidRPr="008C5E22">
                          <w:rPr>
                            <w:rFonts w:ascii="Menlo" w:hAnsi="Menlo" w:cs="Menlo"/>
                            <w:color w:val="B42419"/>
                            <w:sz w:val="16"/>
                            <w:szCs w:val="16"/>
                          </w:rPr>
                          <w:t>2</w:t>
                        </w:r>
                        <w:r w:rsidRPr="008C5E22">
                          <w:rPr>
                            <w:rFonts w:ascii="Menlo" w:hAnsi="Menlo" w:cs="Menlo"/>
                            <w:color w:val="000000"/>
                            <w:sz w:val="16"/>
                            <w:szCs w:val="16"/>
                          </w:rPr>
                          <w:t>,))</w:t>
                        </w:r>
                      </w:p>
                      <w:p w14:paraId="4F6014B9"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3407DB3E"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Plot variable in the first plot, adding a day/night background</w:t>
                        </w:r>
                      </w:p>
                      <w:p w14:paraId="2C72B1CA"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display.plot</w:t>
                        </w:r>
                        <w:proofErr w:type="spellEnd"/>
                        <w:proofErr w:type="gramEnd"/>
                        <w:r w:rsidRPr="008C5E22">
                          <w:rPr>
                            <w:rFonts w:ascii="Menlo" w:hAnsi="Menlo" w:cs="Menlo"/>
                            <w:color w:val="000000"/>
                            <w:sz w:val="16"/>
                            <w:szCs w:val="16"/>
                          </w:rPr>
                          <w:t xml:space="preserve">(variable, </w:t>
                        </w:r>
                        <w:proofErr w:type="spellStart"/>
                        <w:r w:rsidRPr="008C5E22">
                          <w:rPr>
                            <w:rFonts w:ascii="Menlo" w:hAnsi="Menlo" w:cs="Menlo"/>
                            <w:color w:val="000000"/>
                            <w:sz w:val="16"/>
                            <w:szCs w:val="16"/>
                          </w:rPr>
                          <w:t>subplot_index</w:t>
                        </w:r>
                        <w:proofErr w:type="spellEnd"/>
                        <w:r w:rsidRPr="008C5E22">
                          <w:rPr>
                            <w:rFonts w:ascii="Menlo" w:hAnsi="Menlo" w:cs="Menlo"/>
                            <w:color w:val="000000"/>
                            <w:sz w:val="16"/>
                            <w:szCs w:val="16"/>
                          </w:rPr>
                          <w:t>=(</w:t>
                        </w:r>
                        <w:r w:rsidRPr="008C5E22">
                          <w:rPr>
                            <w:rFonts w:ascii="Menlo" w:hAnsi="Menlo" w:cs="Menlo"/>
                            <w:color w:val="B42419"/>
                            <w:sz w:val="16"/>
                            <w:szCs w:val="16"/>
                          </w:rPr>
                          <w:t>0</w:t>
                        </w:r>
                        <w:r w:rsidRPr="008C5E22">
                          <w:rPr>
                            <w:rFonts w:ascii="Menlo" w:hAnsi="Menlo" w:cs="Menlo"/>
                            <w:color w:val="000000"/>
                            <w:sz w:val="16"/>
                            <w:szCs w:val="16"/>
                          </w:rPr>
                          <w:t>,))</w:t>
                        </w:r>
                      </w:p>
                      <w:p w14:paraId="471B6B2C"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r w:rsidRPr="008C5E22">
                          <w:rPr>
                            <w:rFonts w:ascii="Menlo" w:hAnsi="Menlo" w:cs="Menlo"/>
                            <w:color w:val="000000"/>
                            <w:sz w:val="16"/>
                            <w:szCs w:val="16"/>
                          </w:rPr>
                          <w:t>display.day_night_background</w:t>
                        </w:r>
                        <w:proofErr w:type="spellEnd"/>
                        <w:r w:rsidRPr="008C5E22">
                          <w:rPr>
                            <w:rFonts w:ascii="Menlo" w:hAnsi="Menlo" w:cs="Menlo"/>
                            <w:color w:val="000000"/>
                            <w:sz w:val="16"/>
                            <w:szCs w:val="16"/>
                          </w:rPr>
                          <w:t>(</w:t>
                        </w:r>
                        <w:proofErr w:type="spellStart"/>
                        <w:r w:rsidRPr="008C5E22">
                          <w:rPr>
                            <w:rFonts w:ascii="Menlo" w:hAnsi="Menlo" w:cs="Menlo"/>
                            <w:color w:val="000000"/>
                            <w:sz w:val="16"/>
                            <w:szCs w:val="16"/>
                          </w:rPr>
                          <w:t>subplot_index</w:t>
                        </w:r>
                        <w:proofErr w:type="spellEnd"/>
                        <w:proofErr w:type="gramStart"/>
                        <w:r w:rsidRPr="008C5E22">
                          <w:rPr>
                            <w:rFonts w:ascii="Menlo" w:hAnsi="Menlo" w:cs="Menlo"/>
                            <w:color w:val="000000"/>
                            <w:sz w:val="16"/>
                            <w:szCs w:val="16"/>
                          </w:rPr>
                          <w:t>=(</w:t>
                        </w:r>
                        <w:proofErr w:type="gramEnd"/>
                        <w:r w:rsidRPr="008C5E22">
                          <w:rPr>
                            <w:rFonts w:ascii="Menlo" w:hAnsi="Menlo" w:cs="Menlo"/>
                            <w:color w:val="B42419"/>
                            <w:sz w:val="16"/>
                            <w:szCs w:val="16"/>
                          </w:rPr>
                          <w:t>0</w:t>
                        </w:r>
                        <w:r w:rsidRPr="008C5E22">
                          <w:rPr>
                            <w:rFonts w:ascii="Menlo" w:hAnsi="Menlo" w:cs="Menlo"/>
                            <w:color w:val="000000"/>
                            <w:sz w:val="16"/>
                            <w:szCs w:val="16"/>
                          </w:rPr>
                          <w:t>,))</w:t>
                        </w:r>
                      </w:p>
                      <w:p w14:paraId="01EB5A32"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3CEFD029"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Plot the QC Flag block plot in the second plot</w:t>
                        </w:r>
                      </w:p>
                      <w:p w14:paraId="57117DE0"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display.qc</w:t>
                        </w:r>
                        <w:proofErr w:type="gramEnd"/>
                        <w:r w:rsidRPr="008C5E22">
                          <w:rPr>
                            <w:rFonts w:ascii="Menlo" w:hAnsi="Menlo" w:cs="Menlo"/>
                            <w:color w:val="000000"/>
                            <w:sz w:val="16"/>
                            <w:szCs w:val="16"/>
                          </w:rPr>
                          <w:t>_flag_block_plot</w:t>
                        </w:r>
                        <w:proofErr w:type="spellEnd"/>
                        <w:r w:rsidRPr="008C5E22">
                          <w:rPr>
                            <w:rFonts w:ascii="Menlo" w:hAnsi="Menlo" w:cs="Menlo"/>
                            <w:color w:val="000000"/>
                            <w:sz w:val="16"/>
                            <w:szCs w:val="16"/>
                          </w:rPr>
                          <w:t xml:space="preserve">(variable, </w:t>
                        </w:r>
                        <w:proofErr w:type="spellStart"/>
                        <w:r w:rsidRPr="008C5E22">
                          <w:rPr>
                            <w:rFonts w:ascii="Menlo" w:hAnsi="Menlo" w:cs="Menlo"/>
                            <w:color w:val="000000"/>
                            <w:sz w:val="16"/>
                            <w:szCs w:val="16"/>
                          </w:rPr>
                          <w:t>subplot_index</w:t>
                        </w:r>
                        <w:proofErr w:type="spellEnd"/>
                        <w:r w:rsidRPr="008C5E22">
                          <w:rPr>
                            <w:rFonts w:ascii="Menlo" w:hAnsi="Menlo" w:cs="Menlo"/>
                            <w:color w:val="000000"/>
                            <w:sz w:val="16"/>
                            <w:szCs w:val="16"/>
                          </w:rPr>
                          <w:t>=(</w:t>
                        </w:r>
                        <w:r w:rsidRPr="008C5E22">
                          <w:rPr>
                            <w:rFonts w:ascii="Menlo" w:hAnsi="Menlo" w:cs="Menlo"/>
                            <w:color w:val="B42419"/>
                            <w:sz w:val="16"/>
                            <w:szCs w:val="16"/>
                          </w:rPr>
                          <w:t>1</w:t>
                        </w:r>
                        <w:r w:rsidRPr="008C5E22">
                          <w:rPr>
                            <w:rFonts w:ascii="Menlo" w:hAnsi="Menlo" w:cs="Menlo"/>
                            <w:color w:val="000000"/>
                            <w:sz w:val="16"/>
                            <w:szCs w:val="16"/>
                          </w:rPr>
                          <w:t>,))</w:t>
                        </w:r>
                      </w:p>
                      <w:p w14:paraId="5516E812"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14:paraId="6AD1D161"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8C5E22">
                          <w:rPr>
                            <w:rFonts w:ascii="Menlo" w:hAnsi="Menlo" w:cs="Menlo"/>
                            <w:color w:val="400BD9"/>
                            <w:sz w:val="16"/>
                            <w:szCs w:val="16"/>
                          </w:rPr>
                          <w:t># Tighten the margins and display it</w:t>
                        </w:r>
                      </w:p>
                      <w:p w14:paraId="0E5A6416" w14:textId="77777777" w:rsidR="008C5E22" w:rsidRPr="008C5E22" w:rsidRDefault="008C5E22" w:rsidP="008C5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roofErr w:type="spellStart"/>
                        <w:proofErr w:type="gramStart"/>
                        <w:r w:rsidRPr="008C5E22">
                          <w:rPr>
                            <w:rFonts w:ascii="Menlo" w:hAnsi="Menlo" w:cs="Menlo"/>
                            <w:color w:val="000000"/>
                            <w:sz w:val="16"/>
                            <w:szCs w:val="16"/>
                          </w:rPr>
                          <w:t>plt.tight</w:t>
                        </w:r>
                        <w:proofErr w:type="gramEnd"/>
                        <w:r w:rsidRPr="008C5E22">
                          <w:rPr>
                            <w:rFonts w:ascii="Menlo" w:hAnsi="Menlo" w:cs="Menlo"/>
                            <w:color w:val="000000"/>
                            <w:sz w:val="16"/>
                            <w:szCs w:val="16"/>
                          </w:rPr>
                          <w:t>_layout</w:t>
                        </w:r>
                        <w:proofErr w:type="spellEnd"/>
                        <w:r w:rsidRPr="008C5E22">
                          <w:rPr>
                            <w:rFonts w:ascii="Menlo" w:hAnsi="Menlo" w:cs="Menlo"/>
                            <w:color w:val="000000"/>
                            <w:sz w:val="16"/>
                            <w:szCs w:val="16"/>
                          </w:rPr>
                          <w:t>()</w:t>
                        </w:r>
                      </w:p>
                      <w:p w14:paraId="363A49DF" w14:textId="3CBE5E8F" w:rsidR="008C5E22" w:rsidRPr="008C5E22" w:rsidRDefault="008C5E22" w:rsidP="008C5E22">
                        <w:pPr>
                          <w:rPr>
                            <w:sz w:val="18"/>
                            <w:szCs w:val="18"/>
                          </w:rPr>
                        </w:pPr>
                        <w:proofErr w:type="spellStart"/>
                        <w:proofErr w:type="gramStart"/>
                        <w:r w:rsidRPr="008C5E22">
                          <w:rPr>
                            <w:rFonts w:ascii="Menlo" w:hAnsi="Menlo" w:cs="Menlo"/>
                            <w:color w:val="000000"/>
                            <w:sz w:val="16"/>
                            <w:szCs w:val="16"/>
                          </w:rPr>
                          <w:t>plt.show</w:t>
                        </w:r>
                        <w:proofErr w:type="spellEnd"/>
                        <w:proofErr w:type="gramEnd"/>
                        <w:r w:rsidRPr="008C5E22">
                          <w:rPr>
                            <w:rFonts w:ascii="Menlo" w:hAnsi="Menlo" w:cs="Menlo"/>
                            <w:color w:val="000000"/>
                            <w:sz w:val="16"/>
                            <w:szCs w:val="16"/>
                          </w:rPr>
                          <w:t>()</w:t>
                        </w:r>
                      </w:p>
                    </w:txbxContent>
                  </v:textbox>
                </v:shape>
              </w:pict>
            </mc:Fallback>
          </mc:AlternateContent>
        </w:r>
      </w:del>
      <w:del w:id="164" w:author="Dorsey, Kathryn S" w:date="2021-05-17T12:04:00Z">
        <w:r w:rsidR="00F51627" w:rsidDel="00244166">
          <w:delText xml:space="preserve"> </w:delText>
        </w:r>
        <w:r w:rsidR="008C5E22" w:rsidDel="00244166">
          <w:delText xml:space="preserve"> </w:delText>
        </w:r>
      </w:del>
    </w:p>
    <w:sectPr w:rsidR="00F51627" w:rsidRPr="00545D8B" w:rsidSect="00AB07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Dorsey, Kathryn S" w:date="2021-05-17T19:22:00Z" w:initials="DKS">
    <w:p w14:paraId="37A8FC70" w14:textId="704B8D59" w:rsidR="00647962" w:rsidRDefault="00647962">
      <w:pPr>
        <w:pStyle w:val="CommentText"/>
      </w:pPr>
      <w:r>
        <w:rPr>
          <w:rStyle w:val="CommentReference"/>
        </w:rPr>
        <w:annotationRef/>
      </w:r>
      <w:r>
        <w:t xml:space="preserve">A sentence explaining ACT would be good for those who are unfamiliar. Does this work? </w:t>
      </w:r>
    </w:p>
  </w:comment>
  <w:comment w:id="32" w:author="Dorsey, Kathryn S" w:date="2021-05-17T18:35:00Z" w:initials="DKS">
    <w:p w14:paraId="718C6F20" w14:textId="0503A5F9" w:rsidR="00212207" w:rsidRDefault="00212207">
      <w:pPr>
        <w:pStyle w:val="CommentText"/>
      </w:pPr>
      <w:r>
        <w:rPr>
          <w:rStyle w:val="CommentReference"/>
        </w:rPr>
        <w:annotationRef/>
      </w:r>
      <w:r w:rsidR="00C4302D">
        <w:rPr>
          <w:noProof/>
        </w:rPr>
        <w:t>For my own knowledge, how long ago was this upgraded?</w:t>
      </w:r>
    </w:p>
  </w:comment>
  <w:comment w:id="33" w:author="Theisen, Adam K" w:date="2021-05-18T07:10:00Z" w:initials="TAK">
    <w:p w14:paraId="4EE5BC82" w14:textId="2181E8AE" w:rsidR="001819CD" w:rsidRDefault="001819CD">
      <w:pPr>
        <w:pStyle w:val="CommentText"/>
      </w:pPr>
      <w:r>
        <w:rPr>
          <w:rStyle w:val="CommentReference"/>
        </w:rPr>
        <w:annotationRef/>
      </w:r>
      <w:r>
        <w:t xml:space="preserve">We are working through the remaining upgrades </w:t>
      </w:r>
      <w:proofErr w:type="gramStart"/>
      <w:r>
        <w:t>now</w:t>
      </w:r>
      <w:proofErr w:type="gramEnd"/>
      <w:r>
        <w:t xml:space="preserve"> so it has a been a upgrade process throughout the year so far.</w:t>
      </w:r>
    </w:p>
  </w:comment>
  <w:comment w:id="62" w:author="Dorsey, Kathryn S" w:date="2021-05-17T18:39:00Z" w:initials="DKS">
    <w:p w14:paraId="5E19AAED" w14:textId="470BEB7B" w:rsidR="000323EB" w:rsidRDefault="000323EB">
      <w:pPr>
        <w:pStyle w:val="CommentText"/>
      </w:pPr>
      <w:r>
        <w:rPr>
          <w:rStyle w:val="CommentReference"/>
        </w:rPr>
        <w:annotationRef/>
      </w:r>
      <w:r w:rsidR="00C4302D">
        <w:rPr>
          <w:noProof/>
        </w:rPr>
        <w:t>Is that the first plot?</w:t>
      </w:r>
    </w:p>
  </w:comment>
  <w:comment w:id="63" w:author="Theisen, Adam K" w:date="2021-05-18T07:13:00Z" w:initials="TAK">
    <w:p w14:paraId="0FC82013" w14:textId="4837673E" w:rsidR="001819CD" w:rsidRDefault="001819CD">
      <w:pPr>
        <w:pStyle w:val="CommentText"/>
      </w:pPr>
      <w:r>
        <w:rPr>
          <w:rStyle w:val="CommentReference"/>
        </w:rPr>
        <w:annotationRef/>
      </w:r>
      <w:r>
        <w:t xml:space="preserve">Yes, this is the first plot of the data without doing anything to it.  </w:t>
      </w:r>
    </w:p>
  </w:comment>
  <w:comment w:id="64" w:author="Dorsey, Kathryn S" w:date="2021-05-17T19:19:00Z" w:initials="DKS">
    <w:p w14:paraId="75C0F35A" w14:textId="7C4A4C8F" w:rsidR="00A12431" w:rsidRDefault="00A12431">
      <w:pPr>
        <w:pStyle w:val="CommentText"/>
      </w:pPr>
      <w:r>
        <w:rPr>
          <w:rStyle w:val="CommentReference"/>
        </w:rPr>
        <w:annotationRef/>
      </w:r>
      <w:r w:rsidR="00C4302D">
        <w:t>I suggest adding</w:t>
      </w:r>
      <w:r>
        <w:t xml:space="preserve"> a note that </w:t>
      </w:r>
      <w:r w:rsidR="00C4302D">
        <w:t>all</w:t>
      </w:r>
      <w:r>
        <w:t xml:space="preserve"> plots are in UTC time, which is five hours ahead of </w:t>
      </w:r>
      <w:r w:rsidR="00F31AB3">
        <w:t>Byron.</w:t>
      </w:r>
    </w:p>
  </w:comment>
  <w:comment w:id="65" w:author="Theisen, Adam K" w:date="2021-05-18T07:19:00Z" w:initials="TAK">
    <w:p w14:paraId="0051F2BE" w14:textId="71931FC3" w:rsidR="00BC0204" w:rsidRDefault="00BC0204">
      <w:pPr>
        <w:pStyle w:val="CommentText"/>
      </w:pPr>
      <w:r>
        <w:rPr>
          <w:rStyle w:val="CommentReference"/>
        </w:rPr>
        <w:annotationRef/>
      </w:r>
      <w:r>
        <w:t>Does this work? ARM works in UTC time so I don’t know if we need to specify hours difference unless you think it will help readers.</w:t>
      </w:r>
    </w:p>
  </w:comment>
  <w:comment w:id="73" w:author="Dorsey, Kathryn S" w:date="2021-05-17T18:40:00Z" w:initials="DKS">
    <w:p w14:paraId="0352EEAF" w14:textId="44175DC4" w:rsidR="005E0D39" w:rsidRDefault="005E0D39">
      <w:pPr>
        <w:pStyle w:val="CommentText"/>
      </w:pPr>
      <w:r>
        <w:rPr>
          <w:rStyle w:val="CommentReference"/>
        </w:rPr>
        <w:annotationRef/>
      </w:r>
      <w:r w:rsidR="00C4302D">
        <w:rPr>
          <w:noProof/>
        </w:rPr>
        <w:t>Meaning day is yellow and gray is night</w:t>
      </w:r>
      <w:r w:rsidR="00F31AB3">
        <w:rPr>
          <w:noProof/>
        </w:rPr>
        <w:t xml:space="preserve"> in Byron?</w:t>
      </w:r>
    </w:p>
  </w:comment>
  <w:comment w:id="80" w:author="Dorsey, Kathryn S" w:date="2021-05-17T18:42:00Z" w:initials="DKS">
    <w:p w14:paraId="1684F177" w14:textId="349C4898" w:rsidR="006918A7" w:rsidRDefault="006918A7">
      <w:pPr>
        <w:pStyle w:val="CommentText"/>
      </w:pPr>
      <w:r>
        <w:rPr>
          <w:rStyle w:val="CommentReference"/>
        </w:rPr>
        <w:annotationRef/>
      </w:r>
      <w:r w:rsidR="00C4302D">
        <w:rPr>
          <w:noProof/>
        </w:rPr>
        <w:t xml:space="preserve">Does this mean compliant with netCDF Climate and Forecast (CF) metadata conventions? </w:t>
      </w:r>
    </w:p>
  </w:comment>
  <w:comment w:id="81" w:author="Theisen, Adam K" w:date="2021-05-18T07:25:00Z" w:initials="TAK">
    <w:p w14:paraId="594A495E" w14:textId="79064C5F" w:rsidR="00BC0204" w:rsidRDefault="00BC0204">
      <w:pPr>
        <w:pStyle w:val="CommentText"/>
      </w:pPr>
      <w:r>
        <w:rPr>
          <w:rStyle w:val="CommentReference"/>
        </w:rPr>
        <w:annotationRef/>
      </w:r>
      <w:r>
        <w:t xml:space="preserve">Yep!  I’m going to pull in Ken on my response since he wrote that module and is an expert on it to be sure I didn’t misrepresent anything. </w:t>
      </w:r>
    </w:p>
  </w:comment>
  <w:comment w:id="89" w:author="Dorsey, Kathryn S" w:date="2021-05-17T18:54:00Z" w:initials="DKS">
    <w:p w14:paraId="6F987C12" w14:textId="45D23070" w:rsidR="004450D4" w:rsidRDefault="004450D4">
      <w:pPr>
        <w:pStyle w:val="CommentText"/>
      </w:pPr>
      <w:r>
        <w:rPr>
          <w:rStyle w:val="CommentReference"/>
        </w:rPr>
        <w:annotationRef/>
      </w:r>
      <w:r w:rsidR="00BB233B">
        <w:t xml:space="preserve">To connect the plot to the colors, I </w:t>
      </w:r>
      <w:r w:rsidR="001E0BC2">
        <w:t xml:space="preserve">recommend calling </w:t>
      </w:r>
      <w:r w:rsidR="0072542F">
        <w:t>out the</w:t>
      </w:r>
      <w:r w:rsidR="005C2153">
        <w:t xml:space="preserve"> mostly</w:t>
      </w:r>
      <w:r w:rsidR="0072542F">
        <w:t xml:space="preserve"> red block from 7 a.m.-noon UTC</w:t>
      </w:r>
      <w:r w:rsidR="001E0BC2">
        <w:t xml:space="preserve"> (</w:t>
      </w:r>
      <w:r w:rsidR="00FD274C">
        <w:t>2 a.m.-7 a.m. SGP time?</w:t>
      </w:r>
      <w:r w:rsidR="001E0BC2">
        <w:t>)</w:t>
      </w:r>
      <w:r w:rsidR="003047E8">
        <w:t xml:space="preserve"> on Test 2. </w:t>
      </w:r>
    </w:p>
  </w:comment>
  <w:comment w:id="99" w:author="Dorsey, Kathryn S" w:date="2021-05-17T18:49:00Z" w:initials="DKS">
    <w:p w14:paraId="72E55101" w14:textId="000DEA20" w:rsidR="00770F8E" w:rsidRDefault="00770F8E">
      <w:pPr>
        <w:pStyle w:val="CommentText"/>
      </w:pPr>
      <w:r>
        <w:rPr>
          <w:rStyle w:val="CommentReference"/>
        </w:rPr>
        <w:annotationRef/>
      </w:r>
      <w:r w:rsidR="00274678">
        <w:rPr>
          <w:noProof/>
        </w:rPr>
        <w:t>Point out the red lines on Test 2 and 3</w:t>
      </w:r>
      <w:r w:rsidR="003C0EB9">
        <w:rPr>
          <w:noProof/>
        </w:rPr>
        <w:t xml:space="preserve"> that</w:t>
      </w:r>
      <w:r w:rsidR="002A68E1">
        <w:rPr>
          <w:noProof/>
        </w:rPr>
        <w:t xml:space="preserve"> </w:t>
      </w:r>
      <w:r w:rsidR="003C0EB9">
        <w:rPr>
          <w:noProof/>
        </w:rPr>
        <w:t>align</w:t>
      </w:r>
      <w:r w:rsidR="002A68E1">
        <w:rPr>
          <w:noProof/>
        </w:rPr>
        <w:t xml:space="preserve"> with the dots above and below the line</w:t>
      </w:r>
      <w:r w:rsidR="00365C35">
        <w:rPr>
          <w:noProof/>
        </w:rPr>
        <w:t xml:space="preserve"> in the plot</w:t>
      </w:r>
      <w:r w:rsidR="002A68E1">
        <w:rPr>
          <w:noProof/>
        </w:rPr>
        <w:t>.</w:t>
      </w:r>
    </w:p>
  </w:comment>
  <w:comment w:id="113" w:author="Dorsey, Kathryn S" w:date="2021-05-17T19:14:00Z" w:initials="DKS">
    <w:p w14:paraId="45B31435" w14:textId="318C7335" w:rsidR="000324BE" w:rsidRDefault="000324BE">
      <w:pPr>
        <w:pStyle w:val="CommentText"/>
      </w:pPr>
      <w:r>
        <w:rPr>
          <w:rStyle w:val="CommentReference"/>
        </w:rPr>
        <w:annotationRef/>
      </w:r>
      <w:r w:rsidR="00277A3A">
        <w:t xml:space="preserve">Again, we might need to orient folks to the time zones. </w:t>
      </w:r>
      <w:r w:rsidR="003743A2">
        <w:t xml:space="preserve"> </w:t>
      </w:r>
    </w:p>
  </w:comment>
  <w:comment w:id="118" w:author="Dorsey, Kathryn S" w:date="2021-05-17T19:01:00Z" w:initials="DKS">
    <w:p w14:paraId="2D4607F6" w14:textId="3C5EB1AC" w:rsidR="00731D74" w:rsidRDefault="00731D74">
      <w:pPr>
        <w:pStyle w:val="CommentText"/>
      </w:pPr>
      <w:r>
        <w:rPr>
          <w:rStyle w:val="CommentReference"/>
        </w:rPr>
        <w:annotationRef/>
      </w:r>
      <w:r w:rsidR="00C22AF8">
        <w:t xml:space="preserve">Is this illustrated in </w:t>
      </w:r>
      <w:r>
        <w:t>Test 4?</w:t>
      </w:r>
    </w:p>
  </w:comment>
  <w:comment w:id="123" w:author="Dorsey, Kathryn S" w:date="2021-05-17T19:05:00Z" w:initials="DKS">
    <w:p w14:paraId="267F51E5" w14:textId="228C9701" w:rsidR="00DA0F8D" w:rsidRDefault="00DA0F8D">
      <w:pPr>
        <w:pStyle w:val="CommentText"/>
      </w:pPr>
      <w:r>
        <w:rPr>
          <w:rStyle w:val="CommentReference"/>
        </w:rPr>
        <w:annotationRef/>
      </w:r>
      <w:r>
        <w:t>Where would someone do this?</w:t>
      </w:r>
    </w:p>
  </w:comment>
  <w:comment w:id="131" w:author="Dorsey, Kathryn S" w:date="2021-05-17T19:12:00Z" w:initials="DKS">
    <w:p w14:paraId="71451A2B" w14:textId="1F4DAFAE" w:rsidR="003B316A" w:rsidRDefault="003B316A">
      <w:pPr>
        <w:pStyle w:val="CommentText"/>
      </w:pPr>
      <w:r>
        <w:rPr>
          <w:rStyle w:val="CommentReference"/>
        </w:rPr>
        <w:annotationRef/>
      </w:r>
      <w:r>
        <w:t>I see that you applied a stricter maximum limit, but where did you exclude the minimum?</w:t>
      </w:r>
    </w:p>
  </w:comment>
  <w:comment w:id="132" w:author="Theisen, Adam K" w:date="2021-05-18T08:56:00Z" w:initials="TAK">
    <w:p w14:paraId="3721399D" w14:textId="6338EAE6" w:rsidR="002C0DC2" w:rsidRDefault="002C0DC2">
      <w:pPr>
        <w:pStyle w:val="CommentText"/>
      </w:pPr>
      <w:r>
        <w:rPr>
          <w:rStyle w:val="CommentReference"/>
        </w:rPr>
        <w:annotationRef/>
      </w:r>
      <w:r>
        <w:t xml:space="preserve">Previous paragraph, added </w:t>
      </w:r>
      <w:proofErr w:type="gramStart"/>
      <w:r>
        <w:t>in to</w:t>
      </w:r>
      <w:proofErr w:type="gramEnd"/>
      <w:r>
        <w:t xml:space="preserve"> state that a little clearer</w:t>
      </w:r>
    </w:p>
  </w:comment>
  <w:comment w:id="133" w:author="Dorsey, Kathryn S" w:date="2021-05-17T19:02:00Z" w:initials="DKS">
    <w:p w14:paraId="3501261D" w14:textId="39C49A3F" w:rsidR="00430093" w:rsidRDefault="00430093">
      <w:pPr>
        <w:pStyle w:val="CommentText"/>
      </w:pPr>
      <w:r>
        <w:rPr>
          <w:rStyle w:val="CommentReference"/>
        </w:rPr>
        <w:annotationRef/>
      </w:r>
      <w:r>
        <w:t xml:space="preserve">Is this illustrated </w:t>
      </w:r>
      <w:r w:rsidR="00C22AF8">
        <w:t xml:space="preserve">in </w:t>
      </w:r>
      <w:r>
        <w:t>Test 5 below?</w:t>
      </w:r>
      <w:r w:rsidR="00AC7F47">
        <w:t xml:space="preserve"> What does the result </w:t>
      </w:r>
      <w:r w:rsidR="004603E4">
        <w:t>mean for the</w:t>
      </w:r>
      <w:r w:rsidR="00AC7F47">
        <w:t xml:space="preserve"> user</w:t>
      </w:r>
      <w:r w:rsidR="004603E4">
        <w:t xml:space="preserve">? </w:t>
      </w:r>
    </w:p>
  </w:comment>
  <w:comment w:id="134" w:author="Theisen, Adam K" w:date="2021-05-18T08:56:00Z" w:initials="TAK">
    <w:p w14:paraId="199852A6" w14:textId="443CF285" w:rsidR="002C0DC2" w:rsidRDefault="002C0DC2">
      <w:pPr>
        <w:pStyle w:val="CommentText"/>
      </w:pPr>
      <w:r>
        <w:rPr>
          <w:rStyle w:val="CommentReference"/>
        </w:rPr>
        <w:annotationRef/>
      </w:r>
      <w:r>
        <w:t>Yes, in test 5.  This allows the users to remove data flagged by ARM DQRs easily after they order the data and have a chance to look at it.  It also allows for them to easily receive the most up to date DQR information.</w:t>
      </w:r>
    </w:p>
  </w:comment>
  <w:comment w:id="136" w:author="Dorsey, Kathryn S" w:date="2021-05-17T19:25:00Z" w:initials="DKS">
    <w:p w14:paraId="7BE859CA" w14:textId="5A143F03" w:rsidR="003D2330" w:rsidRDefault="003D2330">
      <w:pPr>
        <w:pStyle w:val="CommentText"/>
      </w:pPr>
      <w:r>
        <w:rPr>
          <w:rStyle w:val="CommentReference"/>
        </w:rPr>
        <w:annotationRef/>
      </w:r>
      <w:r w:rsidR="00BC0E7D">
        <w:rPr>
          <w:noProof/>
        </w:rPr>
        <w:t>I assume you're talking about the code below? I'm not seeing how you get 33. How do you count the number of lines?</w:t>
      </w:r>
    </w:p>
  </w:comment>
  <w:comment w:id="137" w:author="Theisen, Adam K" w:date="2021-05-18T08:59:00Z" w:initials="TAK">
    <w:p w14:paraId="7130A62A" w14:textId="1141A2EE" w:rsidR="002C0DC2" w:rsidRDefault="002C0DC2">
      <w:pPr>
        <w:pStyle w:val="CommentText"/>
      </w:pPr>
      <w:r>
        <w:rPr>
          <w:rStyle w:val="CommentReference"/>
        </w:rPr>
        <w:annotationRef/>
      </w:r>
      <w:r>
        <w:t xml:space="preserve">I can see the number of lines in the code editor I use.  It does count the spaces in between so removing the comments and empty lines would have it at 14 lines of python code.   We can rewrite this if you think it would help! </w:t>
      </w:r>
    </w:p>
  </w:comment>
  <w:comment w:id="141" w:author="Dorsey, Kathryn S" w:date="2021-05-17T19:06:00Z" w:initials="DKS">
    <w:p w14:paraId="24E55B49" w14:textId="56748193" w:rsidR="00417518" w:rsidRDefault="00417518">
      <w:pPr>
        <w:pStyle w:val="CommentText"/>
      </w:pPr>
      <w:r>
        <w:rPr>
          <w:rStyle w:val="CommentReference"/>
        </w:rPr>
        <w:annotationRef/>
      </w:r>
      <w:r w:rsidR="00C4302D">
        <w:rPr>
          <w:noProof/>
        </w:rPr>
        <w:t>I'd move this paragraph below the code.</w:t>
      </w:r>
    </w:p>
  </w:comment>
  <w:comment w:id="142" w:author="Theisen, Adam K" w:date="2021-05-18T09:01:00Z" w:initials="TAK">
    <w:p w14:paraId="1E143039" w14:textId="4242A977" w:rsidR="002C0DC2" w:rsidRDefault="002C0DC2">
      <w:pPr>
        <w:pStyle w:val="CommentText"/>
      </w:pPr>
      <w:r>
        <w:rPr>
          <w:rStyle w:val="CommentReference"/>
        </w:rPr>
        <w:annotationRef/>
      </w:r>
      <w:r>
        <w:rPr>
          <w:rStyle w:val="CommentReference"/>
        </w:rPr>
        <w:t>I’ll leave up to you.  The code could always act as an appendix if necessary.  Not sure how something like this would be normally handled.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A8FC70" w15:done="0"/>
  <w15:commentEx w15:paraId="718C6F20" w15:done="0"/>
  <w15:commentEx w15:paraId="4EE5BC82" w15:paraIdParent="718C6F20" w15:done="0"/>
  <w15:commentEx w15:paraId="5E19AAED" w15:done="0"/>
  <w15:commentEx w15:paraId="0FC82013" w15:paraIdParent="5E19AAED" w15:done="0"/>
  <w15:commentEx w15:paraId="75C0F35A" w15:done="0"/>
  <w15:commentEx w15:paraId="0051F2BE" w15:paraIdParent="75C0F35A" w15:done="0"/>
  <w15:commentEx w15:paraId="0352EEAF" w15:done="0"/>
  <w15:commentEx w15:paraId="1684F177" w15:done="0"/>
  <w15:commentEx w15:paraId="594A495E" w15:paraIdParent="1684F177" w15:done="0"/>
  <w15:commentEx w15:paraId="6F987C12" w15:done="0"/>
  <w15:commentEx w15:paraId="72E55101" w15:done="0"/>
  <w15:commentEx w15:paraId="45B31435" w15:done="0"/>
  <w15:commentEx w15:paraId="2D4607F6" w15:done="0"/>
  <w15:commentEx w15:paraId="267F51E5" w15:done="0"/>
  <w15:commentEx w15:paraId="71451A2B" w15:done="0"/>
  <w15:commentEx w15:paraId="3721399D" w15:paraIdParent="71451A2B" w15:done="0"/>
  <w15:commentEx w15:paraId="3501261D" w15:done="0"/>
  <w15:commentEx w15:paraId="199852A6" w15:paraIdParent="3501261D" w15:done="0"/>
  <w15:commentEx w15:paraId="7BE859CA" w15:done="0"/>
  <w15:commentEx w15:paraId="7130A62A" w15:paraIdParent="7BE859CA" w15:done="0"/>
  <w15:commentEx w15:paraId="24E55B49" w15:done="0"/>
  <w15:commentEx w15:paraId="1E143039" w15:paraIdParent="24E55B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40FD" w16cex:dateUtc="2021-05-18T02:22:00Z"/>
  <w16cex:commentExtensible w16cex:durableId="244D35FE" w16cex:dateUtc="2021-05-18T01:35:00Z"/>
  <w16cex:commentExtensible w16cex:durableId="244DE6D9" w16cex:dateUtc="2021-05-18T12:10:00Z"/>
  <w16cex:commentExtensible w16cex:durableId="244D36EC" w16cex:dateUtc="2021-05-18T01:39:00Z"/>
  <w16cex:commentExtensible w16cex:durableId="244DE7B2" w16cex:dateUtc="2021-05-18T12:13:00Z"/>
  <w16cex:commentExtensible w16cex:durableId="244D4026" w16cex:dateUtc="2021-05-18T02:19:00Z"/>
  <w16cex:commentExtensible w16cex:durableId="244DE90A" w16cex:dateUtc="2021-05-18T12:19:00Z"/>
  <w16cex:commentExtensible w16cex:durableId="244D3712" w16cex:dateUtc="2021-05-18T01:40:00Z"/>
  <w16cex:commentExtensible w16cex:durableId="244D378A" w16cex:dateUtc="2021-05-18T01:42:00Z"/>
  <w16cex:commentExtensible w16cex:durableId="244DEA76" w16cex:dateUtc="2021-05-18T12:25:00Z"/>
  <w16cex:commentExtensible w16cex:durableId="244D3A6B" w16cex:dateUtc="2021-05-18T01:54:00Z"/>
  <w16cex:commentExtensible w16cex:durableId="244D3944" w16cex:dateUtc="2021-05-18T01:49:00Z"/>
  <w16cex:commentExtensible w16cex:durableId="244D3F16" w16cex:dateUtc="2021-05-18T02:14:00Z"/>
  <w16cex:commentExtensible w16cex:durableId="244D3C23" w16cex:dateUtc="2021-05-18T02:01:00Z"/>
  <w16cex:commentExtensible w16cex:durableId="244D3D03" w16cex:dateUtc="2021-05-18T02:05:00Z"/>
  <w16cex:commentExtensible w16cex:durableId="244D3EA0" w16cex:dateUtc="2021-05-18T02:12:00Z"/>
  <w16cex:commentExtensible w16cex:durableId="244DFFA8" w16cex:dateUtc="2021-05-18T13:56:00Z"/>
  <w16cex:commentExtensible w16cex:durableId="244D3C49" w16cex:dateUtc="2021-05-18T02:02:00Z"/>
  <w16cex:commentExtensible w16cex:durableId="244DFFD0" w16cex:dateUtc="2021-05-18T13:56:00Z"/>
  <w16cex:commentExtensible w16cex:durableId="244D4197" w16cex:dateUtc="2021-05-18T02:25:00Z"/>
  <w16cex:commentExtensible w16cex:durableId="244E0067" w16cex:dateUtc="2021-05-18T13:59:00Z"/>
  <w16cex:commentExtensible w16cex:durableId="244D3D2F" w16cex:dateUtc="2021-05-18T02:06:00Z"/>
  <w16cex:commentExtensible w16cex:durableId="244E00D1" w16cex:dateUtc="2021-05-18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A8FC70" w16cid:durableId="244D40FD"/>
  <w16cid:commentId w16cid:paraId="718C6F20" w16cid:durableId="244D35FE"/>
  <w16cid:commentId w16cid:paraId="4EE5BC82" w16cid:durableId="244DE6D9"/>
  <w16cid:commentId w16cid:paraId="5E19AAED" w16cid:durableId="244D36EC"/>
  <w16cid:commentId w16cid:paraId="0FC82013" w16cid:durableId="244DE7B2"/>
  <w16cid:commentId w16cid:paraId="75C0F35A" w16cid:durableId="244D4026"/>
  <w16cid:commentId w16cid:paraId="0051F2BE" w16cid:durableId="244DE90A"/>
  <w16cid:commentId w16cid:paraId="0352EEAF" w16cid:durableId="244D3712"/>
  <w16cid:commentId w16cid:paraId="1684F177" w16cid:durableId="244D378A"/>
  <w16cid:commentId w16cid:paraId="594A495E" w16cid:durableId="244DEA76"/>
  <w16cid:commentId w16cid:paraId="6F987C12" w16cid:durableId="244D3A6B"/>
  <w16cid:commentId w16cid:paraId="72E55101" w16cid:durableId="244D3944"/>
  <w16cid:commentId w16cid:paraId="45B31435" w16cid:durableId="244D3F16"/>
  <w16cid:commentId w16cid:paraId="2D4607F6" w16cid:durableId="244D3C23"/>
  <w16cid:commentId w16cid:paraId="267F51E5" w16cid:durableId="244D3D03"/>
  <w16cid:commentId w16cid:paraId="71451A2B" w16cid:durableId="244D3EA0"/>
  <w16cid:commentId w16cid:paraId="3721399D" w16cid:durableId="244DFFA8"/>
  <w16cid:commentId w16cid:paraId="3501261D" w16cid:durableId="244D3C49"/>
  <w16cid:commentId w16cid:paraId="199852A6" w16cid:durableId="244DFFD0"/>
  <w16cid:commentId w16cid:paraId="7BE859CA" w16cid:durableId="244D4197"/>
  <w16cid:commentId w16cid:paraId="7130A62A" w16cid:durableId="244E0067"/>
  <w16cid:commentId w16cid:paraId="24E55B49" w16cid:durableId="244D3D2F"/>
  <w16cid:commentId w16cid:paraId="1E143039" w16cid:durableId="244E00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rsey, Kathryn S">
    <w15:presenceInfo w15:providerId="AD" w15:userId="S::kathryn.dorsey@pnnl.gov::486d99d4-716e-4f10-8ede-cfb62dbdb6d7"/>
  </w15:person>
  <w15:person w15:author="Theisen, Adam K">
    <w15:presenceInfo w15:providerId="AD" w15:userId="S::atheisen@anl.gov::cb93081b-9cf9-493f-b7b6-9a3e389f3f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BD"/>
    <w:rsid w:val="000323EB"/>
    <w:rsid w:val="000324BE"/>
    <w:rsid w:val="000624DA"/>
    <w:rsid w:val="00075E91"/>
    <w:rsid w:val="00084F72"/>
    <w:rsid w:val="000B2B79"/>
    <w:rsid w:val="00122ADF"/>
    <w:rsid w:val="001744F7"/>
    <w:rsid w:val="001819CD"/>
    <w:rsid w:val="001E0BC2"/>
    <w:rsid w:val="001F118C"/>
    <w:rsid w:val="00212207"/>
    <w:rsid w:val="00213E2E"/>
    <w:rsid w:val="00244166"/>
    <w:rsid w:val="00274678"/>
    <w:rsid w:val="00277A3A"/>
    <w:rsid w:val="00285D65"/>
    <w:rsid w:val="002A0847"/>
    <w:rsid w:val="002A68E1"/>
    <w:rsid w:val="002C0DC2"/>
    <w:rsid w:val="002C2748"/>
    <w:rsid w:val="002F6759"/>
    <w:rsid w:val="002F6FF6"/>
    <w:rsid w:val="003047E8"/>
    <w:rsid w:val="00362283"/>
    <w:rsid w:val="00365C35"/>
    <w:rsid w:val="003743A2"/>
    <w:rsid w:val="003A3847"/>
    <w:rsid w:val="003B316A"/>
    <w:rsid w:val="003C0EB9"/>
    <w:rsid w:val="003D2330"/>
    <w:rsid w:val="003D6944"/>
    <w:rsid w:val="003E19AA"/>
    <w:rsid w:val="00417518"/>
    <w:rsid w:val="00417A75"/>
    <w:rsid w:val="00430093"/>
    <w:rsid w:val="004450D4"/>
    <w:rsid w:val="004603E4"/>
    <w:rsid w:val="004B0D9A"/>
    <w:rsid w:val="004D601B"/>
    <w:rsid w:val="004F4F26"/>
    <w:rsid w:val="00506E0F"/>
    <w:rsid w:val="00545D8B"/>
    <w:rsid w:val="005A7DAA"/>
    <w:rsid w:val="005C2153"/>
    <w:rsid w:val="005D3E4C"/>
    <w:rsid w:val="005D724C"/>
    <w:rsid w:val="005E0D39"/>
    <w:rsid w:val="00624C47"/>
    <w:rsid w:val="00647962"/>
    <w:rsid w:val="0067595C"/>
    <w:rsid w:val="006918A7"/>
    <w:rsid w:val="006A0DBD"/>
    <w:rsid w:val="006C5656"/>
    <w:rsid w:val="006F1BA0"/>
    <w:rsid w:val="0072542F"/>
    <w:rsid w:val="00731D74"/>
    <w:rsid w:val="007706E6"/>
    <w:rsid w:val="00770F8E"/>
    <w:rsid w:val="00797191"/>
    <w:rsid w:val="007D6EF0"/>
    <w:rsid w:val="008150AA"/>
    <w:rsid w:val="0083214F"/>
    <w:rsid w:val="0087285E"/>
    <w:rsid w:val="00875FDA"/>
    <w:rsid w:val="00886BD3"/>
    <w:rsid w:val="00896279"/>
    <w:rsid w:val="008A6ADB"/>
    <w:rsid w:val="008C5E22"/>
    <w:rsid w:val="0091141F"/>
    <w:rsid w:val="00935A9F"/>
    <w:rsid w:val="00943460"/>
    <w:rsid w:val="00945BF5"/>
    <w:rsid w:val="00974787"/>
    <w:rsid w:val="00980026"/>
    <w:rsid w:val="00996C66"/>
    <w:rsid w:val="009D0E0E"/>
    <w:rsid w:val="00A12431"/>
    <w:rsid w:val="00A805AB"/>
    <w:rsid w:val="00AB07D4"/>
    <w:rsid w:val="00AB3A91"/>
    <w:rsid w:val="00AC7F47"/>
    <w:rsid w:val="00AF005B"/>
    <w:rsid w:val="00B15CC0"/>
    <w:rsid w:val="00B2051F"/>
    <w:rsid w:val="00B42E78"/>
    <w:rsid w:val="00B52CFC"/>
    <w:rsid w:val="00B82D26"/>
    <w:rsid w:val="00BB233B"/>
    <w:rsid w:val="00BC0204"/>
    <w:rsid w:val="00BC0E7D"/>
    <w:rsid w:val="00BE10E3"/>
    <w:rsid w:val="00C22AF8"/>
    <w:rsid w:val="00C4302D"/>
    <w:rsid w:val="00C47D59"/>
    <w:rsid w:val="00CC544C"/>
    <w:rsid w:val="00D16839"/>
    <w:rsid w:val="00D30248"/>
    <w:rsid w:val="00DA0F8D"/>
    <w:rsid w:val="00DA7CD3"/>
    <w:rsid w:val="00DE3B48"/>
    <w:rsid w:val="00DF5558"/>
    <w:rsid w:val="00E15AE3"/>
    <w:rsid w:val="00E4056E"/>
    <w:rsid w:val="00E62BD5"/>
    <w:rsid w:val="00E73C28"/>
    <w:rsid w:val="00EA48E7"/>
    <w:rsid w:val="00EB446C"/>
    <w:rsid w:val="00F151EB"/>
    <w:rsid w:val="00F25887"/>
    <w:rsid w:val="00F31AB3"/>
    <w:rsid w:val="00F51627"/>
    <w:rsid w:val="00FD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CF13"/>
  <w15:chartTrackingRefBased/>
  <w15:docId w15:val="{88FCBD1C-BF1B-694D-8552-4047C928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D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D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0DBD"/>
    <w:rPr>
      <w:color w:val="0563C1" w:themeColor="hyperlink"/>
      <w:u w:val="single"/>
    </w:rPr>
  </w:style>
  <w:style w:type="character" w:styleId="UnresolvedMention">
    <w:name w:val="Unresolved Mention"/>
    <w:basedOn w:val="DefaultParagraphFont"/>
    <w:uiPriority w:val="99"/>
    <w:semiHidden/>
    <w:unhideWhenUsed/>
    <w:rsid w:val="006A0DBD"/>
    <w:rPr>
      <w:color w:val="605E5C"/>
      <w:shd w:val="clear" w:color="auto" w:fill="E1DFDD"/>
    </w:rPr>
  </w:style>
  <w:style w:type="character" w:styleId="FollowedHyperlink">
    <w:name w:val="FollowedHyperlink"/>
    <w:basedOn w:val="DefaultParagraphFont"/>
    <w:uiPriority w:val="99"/>
    <w:semiHidden/>
    <w:unhideWhenUsed/>
    <w:rsid w:val="00F25887"/>
    <w:rPr>
      <w:color w:val="954F72" w:themeColor="followedHyperlink"/>
      <w:u w:val="single"/>
    </w:rPr>
  </w:style>
  <w:style w:type="character" w:styleId="CommentReference">
    <w:name w:val="annotation reference"/>
    <w:basedOn w:val="DefaultParagraphFont"/>
    <w:uiPriority w:val="99"/>
    <w:semiHidden/>
    <w:unhideWhenUsed/>
    <w:rsid w:val="00212207"/>
    <w:rPr>
      <w:sz w:val="16"/>
      <w:szCs w:val="16"/>
    </w:rPr>
  </w:style>
  <w:style w:type="paragraph" w:styleId="CommentText">
    <w:name w:val="annotation text"/>
    <w:basedOn w:val="Normal"/>
    <w:link w:val="CommentTextChar"/>
    <w:uiPriority w:val="99"/>
    <w:semiHidden/>
    <w:unhideWhenUsed/>
    <w:rsid w:val="00212207"/>
    <w:rPr>
      <w:sz w:val="20"/>
      <w:szCs w:val="20"/>
    </w:rPr>
  </w:style>
  <w:style w:type="character" w:customStyle="1" w:styleId="CommentTextChar">
    <w:name w:val="Comment Text Char"/>
    <w:basedOn w:val="DefaultParagraphFont"/>
    <w:link w:val="CommentText"/>
    <w:uiPriority w:val="99"/>
    <w:semiHidden/>
    <w:rsid w:val="00212207"/>
    <w:rPr>
      <w:sz w:val="20"/>
      <w:szCs w:val="20"/>
    </w:rPr>
  </w:style>
  <w:style w:type="paragraph" w:styleId="CommentSubject">
    <w:name w:val="annotation subject"/>
    <w:basedOn w:val="CommentText"/>
    <w:next w:val="CommentText"/>
    <w:link w:val="CommentSubjectChar"/>
    <w:uiPriority w:val="99"/>
    <w:semiHidden/>
    <w:unhideWhenUsed/>
    <w:rsid w:val="00212207"/>
    <w:rPr>
      <w:b/>
      <w:bCs/>
    </w:rPr>
  </w:style>
  <w:style w:type="character" w:customStyle="1" w:styleId="CommentSubjectChar">
    <w:name w:val="Comment Subject Char"/>
    <w:basedOn w:val="CommentTextChar"/>
    <w:link w:val="CommentSubject"/>
    <w:uiPriority w:val="99"/>
    <w:semiHidden/>
    <w:rsid w:val="00212207"/>
    <w:rPr>
      <w:b/>
      <w:bCs/>
      <w:sz w:val="20"/>
      <w:szCs w:val="20"/>
    </w:rPr>
  </w:style>
  <w:style w:type="paragraph" w:styleId="Revision">
    <w:name w:val="Revision"/>
    <w:hidden/>
    <w:uiPriority w:val="99"/>
    <w:semiHidden/>
    <w:rsid w:val="0021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arm-doe.github.io/ACT/API/generated/act.discovery.download_data.html" TargetMode="External"/><Relationship Id="rId4" Type="http://schemas.openxmlformats.org/officeDocument/2006/relationships/hyperlink" Target="https://github.com/ARM-DOE/ACT" TargetMode="External"/><Relationship Id="rId9" Type="http://schemas.openxmlformats.org/officeDocument/2006/relationships/hyperlink" Target="https://adc.arm.gov/armliv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Theisen, Adam K</dc:creator>
  <cp:keywords/>
  <dc:description/>
  <cp:lastModifiedBy>Theisen, Adam K</cp:lastModifiedBy>
  <cp:revision>4</cp:revision>
  <dcterms:created xsi:type="dcterms:W3CDTF">2021-05-18T12:08:00Z</dcterms:created>
  <dcterms:modified xsi:type="dcterms:W3CDTF">2021-05-18T16:34:00Z</dcterms:modified>
</cp:coreProperties>
</file>